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FC" w:rsidRPr="00924BFC" w:rsidRDefault="00924BFC" w:rsidP="00924BFC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11111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111111"/>
          <w:sz w:val="21"/>
          <w:szCs w:val="21"/>
        </w:rPr>
        <w:drawing>
          <wp:inline distT="0" distB="0" distL="0" distR="0">
            <wp:extent cx="3686175" cy="2466975"/>
            <wp:effectExtent l="19050" t="0" r="9525" b="0"/>
            <wp:docPr id="1" name="Picture 1" descr="LAMP Stac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P Stack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t>Previously we discussed about how to install</w:t>
      </w:r>
      <w:r w:rsidRPr="00924BFC">
        <w:rPr>
          <w:rFonts w:ascii="Helvetica" w:eastAsia="Times New Roman" w:hAnsi="Helvetica" w:cs="Helvetica"/>
          <w:color w:val="111111"/>
          <w:sz w:val="21"/>
        </w:rPr>
        <w:t> </w:t>
      </w:r>
      <w:hyperlink r:id="rId6" w:tgtFrame="_blank" w:history="1">
        <w:r w:rsidRPr="00924BFC">
          <w:rPr>
            <w:rFonts w:ascii="Helvetica" w:eastAsia="Times New Roman" w:hAnsi="Helvetica" w:cs="Helvetica"/>
            <w:color w:val="2361A1"/>
            <w:sz w:val="21"/>
            <w:u w:val="single"/>
          </w:rPr>
          <w:t>Apache </w:t>
        </w:r>
      </w:hyperlink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t>and</w:t>
      </w:r>
      <w:r w:rsidRPr="00924BFC">
        <w:rPr>
          <w:rFonts w:ascii="Helvetica" w:eastAsia="Times New Roman" w:hAnsi="Helvetica" w:cs="Helvetica"/>
          <w:color w:val="111111"/>
          <w:sz w:val="21"/>
        </w:rPr>
        <w:t> </w:t>
      </w:r>
      <w:hyperlink r:id="rId7" w:tgtFrame="_blank" w:history="1">
        <w:r w:rsidRPr="00924BFC">
          <w:rPr>
            <w:rFonts w:ascii="Helvetica" w:eastAsia="Times New Roman" w:hAnsi="Helvetica" w:cs="Helvetica"/>
            <w:color w:val="2361A1"/>
            <w:sz w:val="21"/>
            <w:u w:val="single"/>
          </w:rPr>
          <w:t>PHP</w:t>
        </w:r>
      </w:hyperlink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t>from source. Installing LAMP stack from source will give you full control to configure different parameters.</w:t>
      </w:r>
    </w:p>
    <w:p w:rsidR="00924BFC" w:rsidRPr="00924BFC" w:rsidRDefault="00924BFC" w:rsidP="00924BFC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111111"/>
          <w:sz w:val="21"/>
          <w:szCs w:val="21"/>
        </w:rPr>
      </w:pPr>
      <w:r w:rsidRPr="00924BFC">
        <w:rPr>
          <w:rFonts w:ascii="Helvetica" w:eastAsia="Times New Roman" w:hAnsi="Helvetica" w:cs="Helvetica"/>
          <w:b/>
          <w:bCs/>
          <w:color w:val="111111"/>
          <w:sz w:val="21"/>
        </w:rPr>
        <w:t>Installing LAMP stack using yum</w:t>
      </w:r>
      <w:r w:rsidRPr="00924BFC">
        <w:rPr>
          <w:rFonts w:ascii="Helvetica" w:eastAsia="Times New Roman" w:hAnsi="Helvetica" w:cs="Helvetica"/>
          <w:color w:val="111111"/>
          <w:sz w:val="21"/>
        </w:rPr>
        <w:t> </w:t>
      </w:r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t>is very easy and takes only minutes. This is a good option for beginners who don’t feel comfortable installing from source. Also, Installing LAMP stack using yum is a good choice, if you want to keep things simple and just use the default configuration.</w:t>
      </w:r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br/>
      </w:r>
    </w:p>
    <w:p w:rsidR="00924BFC" w:rsidRPr="00924BFC" w:rsidRDefault="00924BFC" w:rsidP="00924BFC">
      <w:pPr>
        <w:shd w:val="clear" w:color="auto" w:fill="FFFFFF"/>
        <w:spacing w:before="440" w:after="147" w:line="330" w:lineRule="atLeast"/>
        <w:outlineLvl w:val="2"/>
        <w:rPr>
          <w:rFonts w:ascii="Helvetica" w:eastAsia="Times New Roman" w:hAnsi="Helvetica" w:cs="Helvetica"/>
          <w:color w:val="111111"/>
          <w:sz w:val="31"/>
          <w:szCs w:val="31"/>
        </w:rPr>
      </w:pPr>
      <w:r w:rsidRPr="00924BFC">
        <w:rPr>
          <w:rFonts w:ascii="Helvetica" w:eastAsia="Times New Roman" w:hAnsi="Helvetica" w:cs="Helvetica"/>
          <w:color w:val="111111"/>
          <w:sz w:val="31"/>
          <w:szCs w:val="31"/>
        </w:rPr>
        <w:t>1. Install Apache using Yum</w:t>
      </w:r>
    </w:p>
    <w:p w:rsidR="00924BFC" w:rsidRPr="00924BFC" w:rsidRDefault="00924BFC" w:rsidP="00924BFC">
      <w:pPr>
        <w:shd w:val="clear" w:color="auto" w:fill="FFFFFF"/>
        <w:spacing w:after="0" w:line="330" w:lineRule="atLeast"/>
        <w:jc w:val="center"/>
        <w:rPr>
          <w:rFonts w:ascii="Helvetica" w:eastAsia="Times New Roman" w:hAnsi="Helvetica" w:cs="Helvetica"/>
          <w:color w:val="11111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111111"/>
          <w:sz w:val="21"/>
          <w:szCs w:val="21"/>
        </w:rPr>
        <w:drawing>
          <wp:inline distT="0" distB="0" distL="0" distR="0">
            <wp:extent cx="2362200" cy="666750"/>
            <wp:effectExtent l="19050" t="0" r="0" b="0"/>
            <wp:docPr id="2" name="Picture 2" descr="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ch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 xml:space="preserve"># </w:t>
      </w:r>
      <w:r w:rsidRPr="00924BFC">
        <w:rPr>
          <w:rFonts w:ascii="Consolas" w:eastAsia="Times New Roman" w:hAnsi="Consolas" w:cs="Consolas"/>
          <w:b/>
          <w:bCs/>
          <w:color w:val="111111"/>
          <w:sz w:val="21"/>
        </w:rPr>
        <w:t>rpm -qa | grep httpd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924BFC">
        <w:rPr>
          <w:rFonts w:ascii="Consolas" w:eastAsia="Times New Roman" w:hAnsi="Consolas" w:cs="Consolas"/>
          <w:color w:val="FF0000"/>
          <w:sz w:val="21"/>
          <w:szCs w:val="21"/>
        </w:rPr>
        <w:t>[Note: If the above command did not return anything,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FF0000"/>
          <w:sz w:val="21"/>
          <w:szCs w:val="21"/>
        </w:rPr>
        <w:t xml:space="preserve">          install apache as shown below]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 xml:space="preserve"># </w:t>
      </w:r>
      <w:r w:rsidRPr="00924BFC">
        <w:rPr>
          <w:rFonts w:ascii="Consolas" w:eastAsia="Times New Roman" w:hAnsi="Consolas" w:cs="Consolas"/>
          <w:b/>
          <w:bCs/>
          <w:color w:val="111111"/>
          <w:sz w:val="21"/>
        </w:rPr>
        <w:t>yum install httpd</w:t>
      </w:r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</w:rPr>
      </w:pPr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t>Verify that Apache got installed successfully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 xml:space="preserve"># </w:t>
      </w:r>
      <w:r w:rsidRPr="00924BFC">
        <w:rPr>
          <w:rFonts w:ascii="Consolas" w:eastAsia="Times New Roman" w:hAnsi="Consolas" w:cs="Consolas"/>
          <w:b/>
          <w:bCs/>
          <w:color w:val="111111"/>
          <w:sz w:val="21"/>
        </w:rPr>
        <w:t>rpm -qa | grep -i http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>httpd-tools-2.2.9-1.fc9.i386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>httpd-2.2.9-1.fc9.i386</w:t>
      </w:r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</w:rPr>
      </w:pPr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lastRenderedPageBreak/>
        <w:t>Enable httpd service to start automatically during system startup using chkconfig.  Start the Apache as shown below.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 xml:space="preserve"># </w:t>
      </w:r>
      <w:r w:rsidRPr="00924BFC">
        <w:rPr>
          <w:rFonts w:ascii="Consolas" w:eastAsia="Times New Roman" w:hAnsi="Consolas" w:cs="Consolas"/>
          <w:b/>
          <w:bCs/>
          <w:color w:val="111111"/>
          <w:sz w:val="21"/>
        </w:rPr>
        <w:t>chkconfig httpd on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 xml:space="preserve"># </w:t>
      </w:r>
      <w:r w:rsidRPr="00924BFC">
        <w:rPr>
          <w:rFonts w:ascii="Consolas" w:eastAsia="Times New Roman" w:hAnsi="Consolas" w:cs="Consolas"/>
          <w:b/>
          <w:bCs/>
          <w:color w:val="111111"/>
          <w:sz w:val="21"/>
        </w:rPr>
        <w:t>service httpd start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>Starting httpd:                   [  OK  ]</w:t>
      </w:r>
    </w:p>
    <w:p w:rsidR="00924BFC" w:rsidRPr="00924BFC" w:rsidRDefault="00924BFC" w:rsidP="00924BFC">
      <w:pPr>
        <w:shd w:val="clear" w:color="auto" w:fill="FFFFFF"/>
        <w:spacing w:before="440" w:after="147" w:line="330" w:lineRule="atLeast"/>
        <w:outlineLvl w:val="2"/>
        <w:rPr>
          <w:rFonts w:ascii="Helvetica" w:eastAsia="Times New Roman" w:hAnsi="Helvetica" w:cs="Helvetica"/>
          <w:color w:val="111111"/>
          <w:sz w:val="31"/>
          <w:szCs w:val="31"/>
        </w:rPr>
      </w:pPr>
      <w:r w:rsidRPr="00924BFC">
        <w:rPr>
          <w:rFonts w:ascii="Helvetica" w:eastAsia="Times New Roman" w:hAnsi="Helvetica" w:cs="Helvetica"/>
          <w:color w:val="111111"/>
          <w:sz w:val="31"/>
          <w:szCs w:val="31"/>
        </w:rPr>
        <w:t>2. Upgrade Apache using Yum</w:t>
      </w:r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</w:rPr>
      </w:pPr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t>If you’ve selected web server package during Linux installation, Apache is already installed on your Linux. In which case, you can upgrade Apache to the latest version as shown below.</w:t>
      </w:r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</w:rPr>
      </w:pPr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t>Check whether Apache is already installed.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 xml:space="preserve"># </w:t>
      </w:r>
      <w:r w:rsidRPr="00924BFC">
        <w:rPr>
          <w:rFonts w:ascii="Consolas" w:eastAsia="Times New Roman" w:hAnsi="Consolas" w:cs="Consolas"/>
          <w:b/>
          <w:bCs/>
          <w:color w:val="111111"/>
          <w:sz w:val="21"/>
        </w:rPr>
        <w:t>rpm -qa | grep -i http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>httpd-tools-2.2.8-3.i386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111111"/>
          <w:sz w:val="21"/>
          <w:szCs w:val="21"/>
        </w:rPr>
        <w:t>httpd-2.2.8-3.i386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</w:rPr>
      </w:pPr>
      <w:r w:rsidRPr="00924BFC">
        <w:rPr>
          <w:rFonts w:ascii="Consolas" w:eastAsia="Times New Roman" w:hAnsi="Consolas" w:cs="Consolas"/>
          <w:color w:val="FF0000"/>
          <w:sz w:val="21"/>
          <w:szCs w:val="21"/>
        </w:rPr>
        <w:t>[Note: This indicates that Apache 2.2.8 version is installed already]</w:t>
      </w:r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</w:rPr>
      </w:pPr>
      <w:r w:rsidRPr="00924BFC">
        <w:rPr>
          <w:rFonts w:ascii="Helvetica" w:eastAsia="Times New Roman" w:hAnsi="Helvetica" w:cs="Helvetica"/>
          <w:color w:val="111111"/>
          <w:sz w:val="21"/>
          <w:szCs w:val="21"/>
        </w:rPr>
        <w:t>Check whether latest version of Apache is available for installation using yum.</w:t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0" w:author="Unknown"/>
          <w:rFonts w:ascii="Consolas" w:eastAsia="Times New Roman" w:hAnsi="Consolas" w:cs="Consolas"/>
          <w:color w:val="111111"/>
          <w:sz w:val="21"/>
          <w:szCs w:val="21"/>
        </w:rPr>
      </w:pPr>
      <w:ins w:id="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check-update httpd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" w:author="Unknown"/>
          <w:rFonts w:ascii="Consolas" w:eastAsia="Times New Roman" w:hAnsi="Consolas" w:cs="Consolas"/>
          <w:color w:val="111111"/>
          <w:sz w:val="21"/>
          <w:szCs w:val="21"/>
        </w:rPr>
      </w:pPr>
      <w:ins w:id="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Loaded plugins: refresh-packagekit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5" w:author="Unknown"/>
          <w:rFonts w:ascii="Consolas" w:eastAsia="Times New Roman" w:hAnsi="Consolas" w:cs="Consolas"/>
          <w:color w:val="111111"/>
          <w:sz w:val="21"/>
          <w:szCs w:val="21"/>
        </w:rPr>
      </w:pPr>
      <w:ins w:id="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httpd.i386      2.2.9-1.fc9       updates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" w:author="Unknown"/>
          <w:rFonts w:ascii="Consolas" w:eastAsia="Times New Roman" w:hAnsi="Consolas" w:cs="Consolas"/>
          <w:color w:val="FF0000"/>
          <w:sz w:val="21"/>
          <w:szCs w:val="21"/>
        </w:rPr>
      </w:pPr>
      <w:ins w:id="8" w:author="Unknown">
        <w:r w:rsidRPr="00924BFC">
          <w:rPr>
            <w:rFonts w:ascii="Consolas" w:eastAsia="Times New Roman" w:hAnsi="Consolas" w:cs="Consolas"/>
            <w:color w:val="FF0000"/>
            <w:sz w:val="21"/>
            <w:szCs w:val="21"/>
          </w:rPr>
          <w:t>[Note: This indicates that the latest Apache version 2.2.9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9" w:author="Unknown"/>
          <w:rFonts w:ascii="Consolas" w:eastAsia="Times New Roman" w:hAnsi="Consolas" w:cs="Consolas"/>
          <w:color w:val="111111"/>
          <w:sz w:val="21"/>
          <w:szCs w:val="21"/>
        </w:rPr>
      </w:pPr>
      <w:ins w:id="10" w:author="Unknown">
        <w:r w:rsidRPr="00924BFC">
          <w:rPr>
            <w:rFonts w:ascii="Consolas" w:eastAsia="Times New Roman" w:hAnsi="Consolas" w:cs="Consolas"/>
            <w:color w:val="FF0000"/>
            <w:sz w:val="21"/>
            <w:szCs w:val="21"/>
          </w:rPr>
          <w:t xml:space="preserve">       is available for upgrade]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11" w:author="Unknown"/>
          <w:rFonts w:ascii="Helvetica" w:eastAsia="Times New Roman" w:hAnsi="Helvetica" w:cs="Helvetica"/>
          <w:color w:val="111111"/>
          <w:sz w:val="21"/>
          <w:szCs w:val="21"/>
        </w:rPr>
      </w:pPr>
      <w:ins w:id="12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Upgrade Apache to latest version using yum.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13" w:author="Unknown"/>
          <w:rFonts w:ascii="Consolas" w:eastAsia="Times New Roman" w:hAnsi="Consolas" w:cs="Consolas"/>
          <w:color w:val="111111"/>
          <w:sz w:val="21"/>
          <w:szCs w:val="21"/>
        </w:rPr>
      </w:pPr>
      <w:ins w:id="1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update httpd</w:t>
        </w:r>
      </w:ins>
    </w:p>
    <w:p w:rsidR="00924BFC" w:rsidRPr="00924BFC" w:rsidRDefault="00924BFC" w:rsidP="00924BFC">
      <w:pPr>
        <w:shd w:val="clear" w:color="auto" w:fill="FFFFFF"/>
        <w:spacing w:after="0" w:line="330" w:lineRule="atLeast"/>
        <w:rPr>
          <w:ins w:id="15" w:author="Unknown"/>
          <w:rFonts w:ascii="Helvetica" w:eastAsia="Times New Roman" w:hAnsi="Helvetica" w:cs="Helvetica"/>
          <w:color w:val="111111"/>
          <w:sz w:val="21"/>
          <w:szCs w:val="21"/>
        </w:rPr>
      </w:pPr>
      <w:ins w:id="16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Output of the</w:t>
        </w:r>
        <w:r w:rsidRPr="00924BFC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924BFC">
          <w:rPr>
            <w:rFonts w:ascii="Helvetica" w:eastAsia="Times New Roman" w:hAnsi="Helvetica" w:cs="Helvetica"/>
            <w:i/>
            <w:iCs/>
            <w:color w:val="111111"/>
            <w:sz w:val="21"/>
          </w:rPr>
          <w:t>yum update httpd</w:t>
        </w:r>
        <w:r w:rsidRPr="00924BFC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command: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" w:author="Unknown"/>
          <w:rFonts w:ascii="Consolas" w:eastAsia="Times New Roman" w:hAnsi="Consolas" w:cs="Consolas"/>
          <w:color w:val="111111"/>
          <w:sz w:val="21"/>
          <w:szCs w:val="21"/>
        </w:rPr>
      </w:pPr>
      <w:ins w:id="1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Loaded plugins: refresh-packagekit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9" w:author="Unknown"/>
          <w:rFonts w:ascii="Consolas" w:eastAsia="Times New Roman" w:hAnsi="Consolas" w:cs="Consolas"/>
          <w:color w:val="111111"/>
          <w:sz w:val="21"/>
          <w:szCs w:val="21"/>
        </w:rPr>
      </w:pPr>
      <w:ins w:id="2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Setting up Update Process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1" w:author="Unknown"/>
          <w:rFonts w:ascii="Consolas" w:eastAsia="Times New Roman" w:hAnsi="Consolas" w:cs="Consolas"/>
          <w:color w:val="111111"/>
          <w:sz w:val="21"/>
          <w:szCs w:val="21"/>
        </w:rPr>
      </w:pPr>
      <w:ins w:id="2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Resolving Dependencies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3" w:author="Unknown"/>
          <w:rFonts w:ascii="Consolas" w:eastAsia="Times New Roman" w:hAnsi="Consolas" w:cs="Consolas"/>
          <w:color w:val="111111"/>
          <w:sz w:val="21"/>
          <w:szCs w:val="21"/>
        </w:rPr>
      </w:pPr>
      <w:ins w:id="2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Running transaction check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5" w:author="Unknown"/>
          <w:rFonts w:ascii="Consolas" w:eastAsia="Times New Roman" w:hAnsi="Consolas" w:cs="Consolas"/>
          <w:color w:val="111111"/>
          <w:sz w:val="21"/>
          <w:szCs w:val="21"/>
        </w:rPr>
      </w:pPr>
      <w:ins w:id="2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httpd.i386 0:2.2.9-1.fc9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7" w:author="Unknown"/>
          <w:rFonts w:ascii="Consolas" w:eastAsia="Times New Roman" w:hAnsi="Consolas" w:cs="Consolas"/>
          <w:color w:val="111111"/>
          <w:sz w:val="21"/>
          <w:szCs w:val="21"/>
        </w:rPr>
      </w:pPr>
      <w:ins w:id="2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httpd-tools = 2.2.9-1.fc9 for package: httpd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9" w:author="Unknown"/>
          <w:rFonts w:ascii="Consolas" w:eastAsia="Times New Roman" w:hAnsi="Consolas" w:cs="Consolas"/>
          <w:color w:val="111111"/>
          <w:sz w:val="21"/>
          <w:szCs w:val="21"/>
        </w:rPr>
      </w:pPr>
      <w:ins w:id="3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Running transaction check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1" w:author="Unknown"/>
          <w:rFonts w:ascii="Consolas" w:eastAsia="Times New Roman" w:hAnsi="Consolas" w:cs="Consolas"/>
          <w:color w:val="111111"/>
          <w:sz w:val="21"/>
          <w:szCs w:val="21"/>
        </w:rPr>
      </w:pPr>
      <w:ins w:id="3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httpd-tools.i386 0:2.2.9-1.fc9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3" w:author="Unknown"/>
          <w:rFonts w:ascii="Consolas" w:eastAsia="Times New Roman" w:hAnsi="Consolas" w:cs="Consolas"/>
          <w:color w:val="111111"/>
          <w:sz w:val="21"/>
          <w:szCs w:val="21"/>
        </w:rPr>
      </w:pPr>
      <w:ins w:id="3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Finished Dependency Resolution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5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6" w:author="Unknown"/>
          <w:rFonts w:ascii="Consolas" w:eastAsia="Times New Roman" w:hAnsi="Consolas" w:cs="Consolas"/>
          <w:color w:val="111111"/>
          <w:sz w:val="21"/>
          <w:szCs w:val="21"/>
        </w:rPr>
      </w:pPr>
      <w:ins w:id="3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Dependencies Resolved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9" w:author="Unknown"/>
          <w:rFonts w:ascii="Consolas" w:eastAsia="Times New Roman" w:hAnsi="Consolas" w:cs="Consolas"/>
          <w:color w:val="111111"/>
          <w:sz w:val="21"/>
          <w:szCs w:val="21"/>
        </w:rPr>
      </w:pPr>
      <w:ins w:id="4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1" w:author="Unknown"/>
          <w:rFonts w:ascii="Consolas" w:eastAsia="Times New Roman" w:hAnsi="Consolas" w:cs="Consolas"/>
          <w:color w:val="111111"/>
          <w:sz w:val="21"/>
          <w:szCs w:val="21"/>
        </w:rPr>
      </w:pPr>
      <w:ins w:id="4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Package                 Arch       Version          Repository        Size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3" w:author="Unknown"/>
          <w:rFonts w:ascii="Consolas" w:eastAsia="Times New Roman" w:hAnsi="Consolas" w:cs="Consolas"/>
          <w:color w:val="111111"/>
          <w:sz w:val="21"/>
          <w:szCs w:val="21"/>
        </w:rPr>
      </w:pPr>
      <w:ins w:id="4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5" w:author="Unknown"/>
          <w:rFonts w:ascii="Consolas" w:eastAsia="Times New Roman" w:hAnsi="Consolas" w:cs="Consolas"/>
          <w:color w:val="111111"/>
          <w:sz w:val="21"/>
          <w:szCs w:val="21"/>
        </w:rPr>
      </w:pPr>
      <w:ins w:id="4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Updating: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7" w:author="Unknown"/>
          <w:rFonts w:ascii="Consolas" w:eastAsia="Times New Roman" w:hAnsi="Consolas" w:cs="Consolas"/>
          <w:color w:val="111111"/>
          <w:sz w:val="21"/>
          <w:szCs w:val="21"/>
        </w:rPr>
      </w:pPr>
      <w:ins w:id="4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httpd                   i386       2.2.9-1.fc9      updates           975 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9" w:author="Unknown"/>
          <w:rFonts w:ascii="Consolas" w:eastAsia="Times New Roman" w:hAnsi="Consolas" w:cs="Consolas"/>
          <w:color w:val="111111"/>
          <w:sz w:val="21"/>
          <w:szCs w:val="21"/>
        </w:rPr>
      </w:pPr>
      <w:ins w:id="5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httpd-tools             i386       2.2.9-1.fc9      updates            69 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1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2" w:author="Unknown"/>
          <w:rFonts w:ascii="Consolas" w:eastAsia="Times New Roman" w:hAnsi="Consolas" w:cs="Consolas"/>
          <w:color w:val="111111"/>
          <w:sz w:val="21"/>
          <w:szCs w:val="21"/>
        </w:rPr>
      </w:pPr>
      <w:ins w:id="5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Transaction Summary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4" w:author="Unknown"/>
          <w:rFonts w:ascii="Consolas" w:eastAsia="Times New Roman" w:hAnsi="Consolas" w:cs="Consolas"/>
          <w:color w:val="111111"/>
          <w:sz w:val="21"/>
          <w:szCs w:val="21"/>
        </w:rPr>
      </w:pPr>
      <w:ins w:id="5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6" w:author="Unknown"/>
          <w:rFonts w:ascii="Consolas" w:eastAsia="Times New Roman" w:hAnsi="Consolas" w:cs="Consolas"/>
          <w:color w:val="111111"/>
          <w:sz w:val="21"/>
          <w:szCs w:val="21"/>
        </w:rPr>
      </w:pPr>
      <w:ins w:id="5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      0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8" w:author="Unknown"/>
          <w:rFonts w:ascii="Consolas" w:eastAsia="Times New Roman" w:hAnsi="Consolas" w:cs="Consolas"/>
          <w:color w:val="111111"/>
          <w:sz w:val="21"/>
          <w:szCs w:val="21"/>
        </w:rPr>
      </w:pPr>
      <w:ins w:id="5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Update       2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0" w:author="Unknown"/>
          <w:rFonts w:ascii="Consolas" w:eastAsia="Times New Roman" w:hAnsi="Consolas" w:cs="Consolas"/>
          <w:color w:val="111111"/>
          <w:sz w:val="21"/>
          <w:szCs w:val="21"/>
        </w:rPr>
      </w:pPr>
      <w:ins w:id="6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Remove       0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2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3" w:author="Unknown"/>
          <w:rFonts w:ascii="Consolas" w:eastAsia="Times New Roman" w:hAnsi="Consolas" w:cs="Consolas"/>
          <w:color w:val="111111"/>
          <w:sz w:val="21"/>
          <w:szCs w:val="21"/>
        </w:rPr>
      </w:pPr>
      <w:ins w:id="6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Total download size: 1.0 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5" w:author="Unknown"/>
          <w:rFonts w:ascii="Consolas" w:eastAsia="Times New Roman" w:hAnsi="Consolas" w:cs="Consolas"/>
          <w:color w:val="111111"/>
          <w:sz w:val="21"/>
          <w:szCs w:val="21"/>
        </w:rPr>
      </w:pPr>
      <w:ins w:id="6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Is this ok [y/N]: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7" w:author="Unknown"/>
          <w:rFonts w:ascii="Consolas" w:eastAsia="Times New Roman" w:hAnsi="Consolas" w:cs="Consolas"/>
          <w:color w:val="111111"/>
          <w:sz w:val="21"/>
          <w:szCs w:val="21"/>
        </w:rPr>
      </w:pPr>
      <w:ins w:id="6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Downloading Packages: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9" w:author="Unknown"/>
          <w:rFonts w:ascii="Consolas" w:eastAsia="Times New Roman" w:hAnsi="Consolas" w:cs="Consolas"/>
          <w:color w:val="111111"/>
          <w:sz w:val="21"/>
          <w:szCs w:val="21"/>
        </w:rPr>
      </w:pPr>
      <w:ins w:id="7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(1/2): httpd-tools-2.2.9-1.fc9.i386.rpm                  |  69 kB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1" w:author="Unknown"/>
          <w:rFonts w:ascii="Consolas" w:eastAsia="Times New Roman" w:hAnsi="Consolas" w:cs="Consolas"/>
          <w:color w:val="111111"/>
          <w:sz w:val="21"/>
          <w:szCs w:val="21"/>
        </w:rPr>
      </w:pPr>
      <w:ins w:id="7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(2/2): httpd-2.2.9-1.fc9.i386.rpm                        | 975 kB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3" w:author="Unknown"/>
          <w:rFonts w:ascii="Consolas" w:eastAsia="Times New Roman" w:hAnsi="Consolas" w:cs="Consolas"/>
          <w:color w:val="111111"/>
          <w:sz w:val="21"/>
          <w:szCs w:val="21"/>
        </w:rPr>
      </w:pPr>
      <w:ins w:id="7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rpm_check_debug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5" w:author="Unknown"/>
          <w:rFonts w:ascii="Consolas" w:eastAsia="Times New Roman" w:hAnsi="Consolas" w:cs="Consolas"/>
          <w:color w:val="111111"/>
          <w:sz w:val="21"/>
          <w:szCs w:val="21"/>
        </w:rPr>
      </w:pPr>
      <w:ins w:id="7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Transaction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7" w:author="Unknown"/>
          <w:rFonts w:ascii="Consolas" w:eastAsia="Times New Roman" w:hAnsi="Consolas" w:cs="Consolas"/>
          <w:color w:val="111111"/>
          <w:sz w:val="21"/>
          <w:szCs w:val="21"/>
        </w:rPr>
      </w:pPr>
      <w:ins w:id="7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Finished Transaction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9" w:author="Unknown"/>
          <w:rFonts w:ascii="Consolas" w:eastAsia="Times New Roman" w:hAnsi="Consolas" w:cs="Consolas"/>
          <w:color w:val="111111"/>
          <w:sz w:val="21"/>
          <w:szCs w:val="21"/>
        </w:rPr>
      </w:pPr>
      <w:ins w:id="8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Transaction Test Succeeded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81" w:author="Unknown"/>
          <w:rFonts w:ascii="Consolas" w:eastAsia="Times New Roman" w:hAnsi="Consolas" w:cs="Consolas"/>
          <w:color w:val="111111"/>
          <w:sz w:val="21"/>
          <w:szCs w:val="21"/>
        </w:rPr>
      </w:pPr>
      <w:ins w:id="8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Transaction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83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84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Updating       : httpd-tools                                       [1/4]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85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86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Updating       : httpd                                             [2/4]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87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88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Cleanup        : httpd                                             [3/4]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89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90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Cleanup        : httpd-tools                                       [4/4]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91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92" w:author="Unknown"/>
          <w:rFonts w:ascii="Consolas" w:eastAsia="Times New Roman" w:hAnsi="Consolas" w:cs="Consolas"/>
          <w:color w:val="111111"/>
          <w:sz w:val="21"/>
          <w:szCs w:val="21"/>
        </w:rPr>
      </w:pPr>
      <w:ins w:id="9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Updated: httpd.i386 0:2.2.9-1.fc9 httpd-tools.i386 0:2.2.9-1.fc9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94" w:author="Unknown"/>
          <w:rFonts w:ascii="Consolas" w:eastAsia="Times New Roman" w:hAnsi="Consolas" w:cs="Consolas"/>
          <w:color w:val="111111"/>
          <w:sz w:val="21"/>
          <w:szCs w:val="21"/>
        </w:rPr>
      </w:pPr>
      <w:ins w:id="95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Complete!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96" w:author="Unknown"/>
          <w:rFonts w:ascii="Helvetica" w:eastAsia="Times New Roman" w:hAnsi="Helvetica" w:cs="Helvetica"/>
          <w:color w:val="111111"/>
          <w:sz w:val="21"/>
          <w:szCs w:val="21"/>
        </w:rPr>
      </w:pPr>
      <w:ins w:id="97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Verify whether the Apache got upgraded successfully.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98" w:author="Unknown"/>
          <w:rFonts w:ascii="Consolas" w:eastAsia="Times New Roman" w:hAnsi="Consolas" w:cs="Consolas"/>
          <w:color w:val="111111"/>
          <w:sz w:val="21"/>
          <w:szCs w:val="21"/>
        </w:rPr>
      </w:pPr>
      <w:ins w:id="9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rpm -qa | grep -i http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100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101" w:author="Unknown"/>
          <w:rFonts w:ascii="Consolas" w:eastAsia="Times New Roman" w:hAnsi="Consolas" w:cs="Consolas"/>
          <w:color w:val="111111"/>
          <w:sz w:val="21"/>
          <w:szCs w:val="21"/>
        </w:rPr>
      </w:pPr>
      <w:ins w:id="10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httpd-tools-2.2.9-1.fc9.i386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103" w:author="Unknown"/>
          <w:rFonts w:ascii="Consolas" w:eastAsia="Times New Roman" w:hAnsi="Consolas" w:cs="Consolas"/>
          <w:color w:val="111111"/>
          <w:sz w:val="21"/>
          <w:szCs w:val="21"/>
        </w:rPr>
      </w:pPr>
      <w:ins w:id="10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httpd-2.2.9-1.fc9.i386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105" w:author="Unknown"/>
          <w:rFonts w:ascii="Consolas" w:eastAsia="Times New Roman" w:hAnsi="Consolas" w:cs="Consolas"/>
          <w:color w:val="111111"/>
          <w:sz w:val="21"/>
          <w:szCs w:val="21"/>
        </w:rPr>
      </w:pPr>
      <w:ins w:id="106" w:author="Unknown">
        <w:r w:rsidRPr="00924BFC">
          <w:rPr>
            <w:rFonts w:ascii="Consolas" w:eastAsia="Times New Roman" w:hAnsi="Consolas" w:cs="Consolas"/>
            <w:color w:val="FF0000"/>
            <w:sz w:val="21"/>
            <w:szCs w:val="21"/>
          </w:rPr>
          <w:t>[Note: This indicates that Apache was upgraded to 2.2.9 successfully]</w:t>
        </w:r>
      </w:ins>
    </w:p>
    <w:p w:rsidR="00924BFC" w:rsidRPr="00924BFC" w:rsidRDefault="00924BFC" w:rsidP="00924BFC">
      <w:pPr>
        <w:shd w:val="clear" w:color="auto" w:fill="FFFFFF"/>
        <w:spacing w:before="440" w:after="147" w:line="330" w:lineRule="atLeast"/>
        <w:outlineLvl w:val="2"/>
        <w:rPr>
          <w:ins w:id="107" w:author="Unknown"/>
          <w:rFonts w:ascii="Helvetica" w:eastAsia="Times New Roman" w:hAnsi="Helvetica" w:cs="Helvetica"/>
          <w:color w:val="111111"/>
          <w:sz w:val="31"/>
          <w:szCs w:val="31"/>
        </w:rPr>
      </w:pPr>
      <w:ins w:id="108" w:author="Unknown">
        <w:r w:rsidRPr="00924BFC">
          <w:rPr>
            <w:rFonts w:ascii="Helvetica" w:eastAsia="Times New Roman" w:hAnsi="Helvetica" w:cs="Helvetica"/>
            <w:color w:val="111111"/>
            <w:sz w:val="31"/>
            <w:szCs w:val="31"/>
          </w:rPr>
          <w:t>3. Install MySQL using Yum</w:t>
        </w:r>
      </w:ins>
    </w:p>
    <w:p w:rsidR="00924BFC" w:rsidRPr="00924BFC" w:rsidRDefault="00924BFC" w:rsidP="00924BFC">
      <w:pPr>
        <w:shd w:val="clear" w:color="auto" w:fill="FFFFFF"/>
        <w:spacing w:after="0" w:line="330" w:lineRule="atLeast"/>
        <w:jc w:val="center"/>
        <w:rPr>
          <w:ins w:id="109" w:author="Unknown"/>
          <w:rFonts w:ascii="Helvetica" w:eastAsia="Times New Roman" w:hAnsi="Helvetica" w:cs="Helvetica"/>
          <w:color w:val="11111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111111"/>
          <w:sz w:val="21"/>
          <w:szCs w:val="21"/>
        </w:rPr>
        <w:drawing>
          <wp:inline distT="0" distB="0" distL="0" distR="0">
            <wp:extent cx="2857500" cy="657225"/>
            <wp:effectExtent l="19050" t="0" r="0" b="0"/>
            <wp:docPr id="3" name="Picture 3" descr="MySQ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110" w:author="Unknown"/>
          <w:rFonts w:ascii="Helvetica" w:eastAsia="Times New Roman" w:hAnsi="Helvetica" w:cs="Helvetica"/>
          <w:color w:val="111111"/>
          <w:sz w:val="21"/>
          <w:szCs w:val="21"/>
        </w:rPr>
      </w:pPr>
      <w:ins w:id="111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Yum is very smart to identify all the dependencies and install those automatically. For example, while installing mysql-server using yum, it also automatically installs the depended mysql-libs, perl-DBI, mysql, perl-DBD-MySQL packages as shown below.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112" w:author="Unknown"/>
          <w:rFonts w:ascii="Consolas" w:eastAsia="Times New Roman" w:hAnsi="Consolas" w:cs="Consolas"/>
          <w:color w:val="111111"/>
          <w:sz w:val="21"/>
          <w:szCs w:val="21"/>
        </w:rPr>
      </w:pPr>
      <w:ins w:id="11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install mysql-server</w:t>
        </w:r>
      </w:ins>
    </w:p>
    <w:p w:rsidR="00924BFC" w:rsidRPr="00924BFC" w:rsidRDefault="00924BFC" w:rsidP="00924BFC">
      <w:pPr>
        <w:shd w:val="clear" w:color="auto" w:fill="FFFFFF"/>
        <w:spacing w:after="0" w:line="330" w:lineRule="atLeast"/>
        <w:rPr>
          <w:ins w:id="114" w:author="Unknown"/>
          <w:rFonts w:ascii="Helvetica" w:eastAsia="Times New Roman" w:hAnsi="Helvetica" w:cs="Helvetica"/>
          <w:color w:val="111111"/>
          <w:sz w:val="21"/>
          <w:szCs w:val="21"/>
        </w:rPr>
      </w:pPr>
      <w:ins w:id="115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Output of</w:t>
        </w:r>
        <w:r w:rsidRPr="00924BFC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924BFC">
          <w:rPr>
            <w:rFonts w:ascii="Helvetica" w:eastAsia="Times New Roman" w:hAnsi="Helvetica" w:cs="Helvetica"/>
            <w:i/>
            <w:iCs/>
            <w:color w:val="111111"/>
            <w:sz w:val="21"/>
          </w:rPr>
          <w:t>yum install mysql-server</w:t>
        </w:r>
        <w:r w:rsidRPr="00924BFC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command: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16" w:author="Unknown"/>
          <w:rFonts w:ascii="Consolas" w:eastAsia="Times New Roman" w:hAnsi="Consolas" w:cs="Consolas"/>
          <w:color w:val="111111"/>
          <w:sz w:val="21"/>
          <w:szCs w:val="21"/>
        </w:rPr>
      </w:pPr>
      <w:ins w:id="11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Loaded plugins: refresh-packagekit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18" w:author="Unknown"/>
          <w:rFonts w:ascii="Consolas" w:eastAsia="Times New Roman" w:hAnsi="Consolas" w:cs="Consolas"/>
          <w:color w:val="111111"/>
          <w:sz w:val="21"/>
          <w:szCs w:val="21"/>
        </w:rPr>
      </w:pPr>
      <w:ins w:id="11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Setting up Install Process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0" w:author="Unknown"/>
          <w:rFonts w:ascii="Consolas" w:eastAsia="Times New Roman" w:hAnsi="Consolas" w:cs="Consolas"/>
          <w:color w:val="111111"/>
          <w:sz w:val="21"/>
          <w:szCs w:val="21"/>
        </w:rPr>
      </w:pPr>
      <w:ins w:id="12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Parsing package install arguments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2" w:author="Unknown"/>
          <w:rFonts w:ascii="Consolas" w:eastAsia="Times New Roman" w:hAnsi="Consolas" w:cs="Consolas"/>
          <w:color w:val="111111"/>
          <w:sz w:val="21"/>
          <w:szCs w:val="21"/>
        </w:rPr>
      </w:pPr>
      <w:ins w:id="12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Resolving Dependencies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4" w:author="Unknown"/>
          <w:rFonts w:ascii="Consolas" w:eastAsia="Times New Roman" w:hAnsi="Consolas" w:cs="Consolas"/>
          <w:color w:val="111111"/>
          <w:sz w:val="21"/>
          <w:szCs w:val="21"/>
        </w:rPr>
      </w:pPr>
      <w:ins w:id="12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Running transaction check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6" w:author="Unknown"/>
          <w:rFonts w:ascii="Consolas" w:eastAsia="Times New Roman" w:hAnsi="Consolas" w:cs="Consolas"/>
          <w:color w:val="111111"/>
          <w:sz w:val="21"/>
          <w:szCs w:val="21"/>
        </w:rPr>
      </w:pPr>
      <w:ins w:id="12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mysql-server.i386 0:5.0.51a-1.fc9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8" w:author="Unknown"/>
          <w:rFonts w:ascii="Consolas" w:eastAsia="Times New Roman" w:hAnsi="Consolas" w:cs="Consolas"/>
          <w:color w:val="111111"/>
          <w:sz w:val="21"/>
          <w:szCs w:val="21"/>
        </w:rPr>
      </w:pPr>
      <w:ins w:id="12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libmysqlclient_r.so.15 for mysql-server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0" w:author="Unknown"/>
          <w:rFonts w:ascii="Consolas" w:eastAsia="Times New Roman" w:hAnsi="Consolas" w:cs="Consolas"/>
          <w:color w:val="111111"/>
          <w:sz w:val="21"/>
          <w:szCs w:val="21"/>
        </w:rPr>
      </w:pPr>
      <w:ins w:id="13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libmysqlclient.so.15 for mysql-server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2" w:author="Unknown"/>
          <w:rFonts w:ascii="Consolas" w:eastAsia="Times New Roman" w:hAnsi="Consolas" w:cs="Consolas"/>
          <w:color w:val="111111"/>
          <w:sz w:val="21"/>
          <w:szCs w:val="21"/>
        </w:rPr>
      </w:pPr>
      <w:ins w:id="13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perl-DBI for package: mysql-server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4" w:author="Unknown"/>
          <w:rFonts w:ascii="Consolas" w:eastAsia="Times New Roman" w:hAnsi="Consolas" w:cs="Consolas"/>
          <w:color w:val="111111"/>
          <w:sz w:val="21"/>
          <w:szCs w:val="21"/>
        </w:rPr>
      </w:pPr>
      <w:ins w:id="13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mysql = 5.0.51a-1.fc9 for package: mysql-server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6" w:author="Unknown"/>
          <w:rFonts w:ascii="Consolas" w:eastAsia="Times New Roman" w:hAnsi="Consolas" w:cs="Consolas"/>
          <w:color w:val="111111"/>
          <w:sz w:val="21"/>
          <w:szCs w:val="21"/>
        </w:rPr>
      </w:pPr>
      <w:ins w:id="13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libmysqlclient.so.15 for package: mysql-server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8" w:author="Unknown"/>
          <w:rFonts w:ascii="Consolas" w:eastAsia="Times New Roman" w:hAnsi="Consolas" w:cs="Consolas"/>
          <w:color w:val="111111"/>
          <w:sz w:val="21"/>
          <w:szCs w:val="21"/>
        </w:rPr>
      </w:pPr>
      <w:ins w:id="13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perl(DBI) for package: mysql-server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0" w:author="Unknown"/>
          <w:rFonts w:ascii="Consolas" w:eastAsia="Times New Roman" w:hAnsi="Consolas" w:cs="Consolas"/>
          <w:color w:val="111111"/>
          <w:sz w:val="21"/>
          <w:szCs w:val="21"/>
        </w:rPr>
      </w:pPr>
      <w:ins w:id="14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perl-DBD-MySQL for package: mysql-server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2" w:author="Unknown"/>
          <w:rFonts w:ascii="Consolas" w:eastAsia="Times New Roman" w:hAnsi="Consolas" w:cs="Consolas"/>
          <w:color w:val="111111"/>
          <w:sz w:val="21"/>
          <w:szCs w:val="21"/>
        </w:rPr>
      </w:pPr>
      <w:ins w:id="14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libmysqlclient_r.so.15 for package: mysql-server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4" w:author="Unknown"/>
          <w:rFonts w:ascii="Consolas" w:eastAsia="Times New Roman" w:hAnsi="Consolas" w:cs="Consolas"/>
          <w:color w:val="111111"/>
          <w:sz w:val="21"/>
          <w:szCs w:val="21"/>
        </w:rPr>
      </w:pPr>
      <w:ins w:id="14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Running transaction check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6" w:author="Unknown"/>
          <w:rFonts w:ascii="Consolas" w:eastAsia="Times New Roman" w:hAnsi="Consolas" w:cs="Consolas"/>
          <w:color w:val="111111"/>
          <w:sz w:val="21"/>
          <w:szCs w:val="21"/>
        </w:rPr>
      </w:pPr>
      <w:ins w:id="14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mysql.i386 0:5.0.51a-1.fc9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8" w:author="Unknown"/>
          <w:rFonts w:ascii="Consolas" w:eastAsia="Times New Roman" w:hAnsi="Consolas" w:cs="Consolas"/>
          <w:color w:val="111111"/>
          <w:sz w:val="21"/>
          <w:szCs w:val="21"/>
        </w:rPr>
      </w:pPr>
      <w:ins w:id="14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---&gt; Package mysql-libs.i386 0:5.0.51a-1.fc9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0" w:author="Unknown"/>
          <w:rFonts w:ascii="Consolas" w:eastAsia="Times New Roman" w:hAnsi="Consolas" w:cs="Consolas"/>
          <w:color w:val="111111"/>
          <w:sz w:val="21"/>
          <w:szCs w:val="21"/>
        </w:rPr>
      </w:pPr>
      <w:ins w:id="15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perl-DBD-MySQL.i386 0:4.005-8.fc9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2" w:author="Unknown"/>
          <w:rFonts w:ascii="Consolas" w:eastAsia="Times New Roman" w:hAnsi="Consolas" w:cs="Consolas"/>
          <w:color w:val="111111"/>
          <w:sz w:val="21"/>
          <w:szCs w:val="21"/>
        </w:rPr>
      </w:pPr>
      <w:ins w:id="15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perl-DBI.i386 0:1.607-1.fc9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4" w:author="Unknown"/>
          <w:rFonts w:ascii="Consolas" w:eastAsia="Times New Roman" w:hAnsi="Consolas" w:cs="Consolas"/>
          <w:color w:val="111111"/>
          <w:sz w:val="21"/>
          <w:szCs w:val="21"/>
        </w:rPr>
      </w:pPr>
      <w:ins w:id="15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Finished Dependency Resolution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6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7" w:author="Unknown"/>
          <w:rFonts w:ascii="Consolas" w:eastAsia="Times New Roman" w:hAnsi="Consolas" w:cs="Consolas"/>
          <w:color w:val="111111"/>
          <w:sz w:val="21"/>
          <w:szCs w:val="21"/>
        </w:rPr>
      </w:pPr>
      <w:ins w:id="15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Dependencies Resolved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9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0" w:author="Unknown"/>
          <w:rFonts w:ascii="Consolas" w:eastAsia="Times New Roman" w:hAnsi="Consolas" w:cs="Consolas"/>
          <w:color w:val="111111"/>
          <w:sz w:val="21"/>
          <w:szCs w:val="21"/>
        </w:rPr>
      </w:pPr>
      <w:ins w:id="16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2" w:author="Unknown"/>
          <w:rFonts w:ascii="Consolas" w:eastAsia="Times New Roman" w:hAnsi="Consolas" w:cs="Consolas"/>
          <w:color w:val="111111"/>
          <w:sz w:val="21"/>
          <w:szCs w:val="21"/>
        </w:rPr>
      </w:pPr>
      <w:ins w:id="16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Package                 Arch       Version          Repository        Size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4" w:author="Unknown"/>
          <w:rFonts w:ascii="Consolas" w:eastAsia="Times New Roman" w:hAnsi="Consolas" w:cs="Consolas"/>
          <w:color w:val="111111"/>
          <w:sz w:val="21"/>
          <w:szCs w:val="21"/>
        </w:rPr>
      </w:pPr>
      <w:ins w:id="16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6" w:author="Unknown"/>
          <w:rFonts w:ascii="Consolas" w:eastAsia="Times New Roman" w:hAnsi="Consolas" w:cs="Consolas"/>
          <w:color w:val="111111"/>
          <w:sz w:val="21"/>
          <w:szCs w:val="21"/>
        </w:rPr>
      </w:pPr>
      <w:ins w:id="16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Installing: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8" w:author="Unknown"/>
          <w:rFonts w:ascii="Consolas" w:eastAsia="Times New Roman" w:hAnsi="Consolas" w:cs="Consolas"/>
          <w:color w:val="111111"/>
          <w:sz w:val="21"/>
          <w:szCs w:val="21"/>
        </w:rPr>
      </w:pPr>
      <w:ins w:id="16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mysql-server            i386       5.0.51a-1.fc9    fedora            9.8 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0" w:author="Unknown"/>
          <w:rFonts w:ascii="Consolas" w:eastAsia="Times New Roman" w:hAnsi="Consolas" w:cs="Consolas"/>
          <w:color w:val="111111"/>
          <w:sz w:val="21"/>
          <w:szCs w:val="21"/>
        </w:rPr>
      </w:pPr>
      <w:ins w:id="17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Installing for dependencies: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2" w:author="Unknown"/>
          <w:rFonts w:ascii="Consolas" w:eastAsia="Times New Roman" w:hAnsi="Consolas" w:cs="Consolas"/>
          <w:color w:val="111111"/>
          <w:sz w:val="21"/>
          <w:szCs w:val="21"/>
        </w:rPr>
      </w:pPr>
      <w:ins w:id="17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mysql                   i386       5.0.51a-1.fc9    fedora            2.9 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4" w:author="Unknown"/>
          <w:rFonts w:ascii="Consolas" w:eastAsia="Times New Roman" w:hAnsi="Consolas" w:cs="Consolas"/>
          <w:color w:val="111111"/>
          <w:sz w:val="21"/>
          <w:szCs w:val="21"/>
        </w:rPr>
      </w:pPr>
      <w:ins w:id="17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mysql-libs              i386       5.0.51a-1.fc9    fedora            1.5 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6" w:author="Unknown"/>
          <w:rFonts w:ascii="Consolas" w:eastAsia="Times New Roman" w:hAnsi="Consolas" w:cs="Consolas"/>
          <w:color w:val="111111"/>
          <w:sz w:val="21"/>
          <w:szCs w:val="21"/>
        </w:rPr>
      </w:pPr>
      <w:ins w:id="17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perl-DBD-MySQL          i386       4.005-8.fc9      fedora            165 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8" w:author="Unknown"/>
          <w:rFonts w:ascii="Consolas" w:eastAsia="Times New Roman" w:hAnsi="Consolas" w:cs="Consolas"/>
          <w:color w:val="111111"/>
          <w:sz w:val="21"/>
          <w:szCs w:val="21"/>
        </w:rPr>
      </w:pPr>
      <w:ins w:id="17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perl-DBI                i386       1.607-1.fc9      updates           776 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80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81" w:author="Unknown"/>
          <w:rFonts w:ascii="Consolas" w:eastAsia="Times New Roman" w:hAnsi="Consolas" w:cs="Consolas"/>
          <w:color w:val="111111"/>
          <w:sz w:val="21"/>
          <w:szCs w:val="21"/>
        </w:rPr>
      </w:pPr>
      <w:ins w:id="18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Transaction Summary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83" w:author="Unknown"/>
          <w:rFonts w:ascii="Consolas" w:eastAsia="Times New Roman" w:hAnsi="Consolas" w:cs="Consolas"/>
          <w:color w:val="111111"/>
          <w:sz w:val="21"/>
          <w:szCs w:val="21"/>
        </w:rPr>
      </w:pPr>
      <w:ins w:id="18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85" w:author="Unknown"/>
          <w:rFonts w:ascii="Consolas" w:eastAsia="Times New Roman" w:hAnsi="Consolas" w:cs="Consolas"/>
          <w:color w:val="111111"/>
          <w:sz w:val="21"/>
          <w:szCs w:val="21"/>
        </w:rPr>
      </w:pPr>
      <w:ins w:id="18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      5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87" w:author="Unknown"/>
          <w:rFonts w:ascii="Consolas" w:eastAsia="Times New Roman" w:hAnsi="Consolas" w:cs="Consolas"/>
          <w:color w:val="111111"/>
          <w:sz w:val="21"/>
          <w:szCs w:val="21"/>
        </w:rPr>
      </w:pPr>
      <w:ins w:id="18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Update       0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89" w:author="Unknown"/>
          <w:rFonts w:ascii="Consolas" w:eastAsia="Times New Roman" w:hAnsi="Consolas" w:cs="Consolas"/>
          <w:color w:val="111111"/>
          <w:sz w:val="21"/>
          <w:szCs w:val="21"/>
        </w:rPr>
      </w:pPr>
      <w:ins w:id="19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Remove       0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91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92" w:author="Unknown"/>
          <w:rFonts w:ascii="Consolas" w:eastAsia="Times New Roman" w:hAnsi="Consolas" w:cs="Consolas"/>
          <w:color w:val="111111"/>
          <w:sz w:val="21"/>
          <w:szCs w:val="21"/>
        </w:rPr>
      </w:pPr>
      <w:ins w:id="19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Total download size: 15 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94" w:author="Unknown"/>
          <w:rFonts w:ascii="Consolas" w:eastAsia="Times New Roman" w:hAnsi="Consolas" w:cs="Consolas"/>
          <w:color w:val="111111"/>
          <w:sz w:val="21"/>
          <w:szCs w:val="21"/>
        </w:rPr>
      </w:pPr>
      <w:ins w:id="19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Is this ok [y/N]: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96" w:author="Unknown"/>
          <w:rFonts w:ascii="Consolas" w:eastAsia="Times New Roman" w:hAnsi="Consolas" w:cs="Consolas"/>
          <w:color w:val="111111"/>
          <w:sz w:val="21"/>
          <w:szCs w:val="21"/>
        </w:rPr>
      </w:pPr>
      <w:ins w:id="19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Downloading Packages: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98" w:author="Unknown"/>
          <w:rFonts w:ascii="Consolas" w:eastAsia="Times New Roman" w:hAnsi="Consolas" w:cs="Consolas"/>
          <w:color w:val="111111"/>
          <w:sz w:val="21"/>
          <w:szCs w:val="21"/>
        </w:rPr>
      </w:pPr>
      <w:ins w:id="19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(1/5): perl-DBD-MySQL-4.005-8.fc9.i386.rpm           | 165 kB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00" w:author="Unknown"/>
          <w:rFonts w:ascii="Consolas" w:eastAsia="Times New Roman" w:hAnsi="Consolas" w:cs="Consolas"/>
          <w:color w:val="111111"/>
          <w:sz w:val="21"/>
          <w:szCs w:val="21"/>
        </w:rPr>
      </w:pPr>
      <w:ins w:id="20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(2/5): perl-DBI-1.607-1.fc9.i386.rpm                 | 776 kB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02" w:author="Unknown"/>
          <w:rFonts w:ascii="Consolas" w:eastAsia="Times New Roman" w:hAnsi="Consolas" w:cs="Consolas"/>
          <w:color w:val="111111"/>
          <w:sz w:val="21"/>
          <w:szCs w:val="21"/>
        </w:rPr>
      </w:pPr>
      <w:ins w:id="20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(3/5): mysql-libs-5.0.51a-1.fc9.i386.rpm             | 1.5 MB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04" w:author="Unknown"/>
          <w:rFonts w:ascii="Consolas" w:eastAsia="Times New Roman" w:hAnsi="Consolas" w:cs="Consolas"/>
          <w:color w:val="111111"/>
          <w:sz w:val="21"/>
          <w:szCs w:val="21"/>
        </w:rPr>
      </w:pPr>
      <w:ins w:id="20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(4/5): mysql-5.0.51a-1.fc9.i386.rpm                  | 2.9 MB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06" w:author="Unknown"/>
          <w:rFonts w:ascii="Consolas" w:eastAsia="Times New Roman" w:hAnsi="Consolas" w:cs="Consolas"/>
          <w:color w:val="111111"/>
          <w:sz w:val="21"/>
          <w:szCs w:val="21"/>
        </w:rPr>
      </w:pPr>
      <w:ins w:id="20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(5/5): mysql-server-5.0.51a-1.fc9.i386.rpm           | 9.8 MB     00:01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08" w:author="Unknown"/>
          <w:rFonts w:ascii="Consolas" w:eastAsia="Times New Roman" w:hAnsi="Consolas" w:cs="Consolas"/>
          <w:color w:val="111111"/>
          <w:sz w:val="21"/>
          <w:szCs w:val="21"/>
        </w:rPr>
      </w:pPr>
      <w:ins w:id="20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Running rpm_check_debug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10" w:author="Unknown"/>
          <w:rFonts w:ascii="Consolas" w:eastAsia="Times New Roman" w:hAnsi="Consolas" w:cs="Consolas"/>
          <w:color w:val="111111"/>
          <w:sz w:val="21"/>
          <w:szCs w:val="21"/>
        </w:rPr>
      </w:pPr>
      <w:ins w:id="21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Transaction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12" w:author="Unknown"/>
          <w:rFonts w:ascii="Consolas" w:eastAsia="Times New Roman" w:hAnsi="Consolas" w:cs="Consolas"/>
          <w:color w:val="111111"/>
          <w:sz w:val="21"/>
          <w:szCs w:val="21"/>
        </w:rPr>
      </w:pPr>
      <w:ins w:id="21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Finished Transaction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14" w:author="Unknown"/>
          <w:rFonts w:ascii="Consolas" w:eastAsia="Times New Roman" w:hAnsi="Consolas" w:cs="Consolas"/>
          <w:color w:val="111111"/>
          <w:sz w:val="21"/>
          <w:szCs w:val="21"/>
        </w:rPr>
      </w:pPr>
      <w:ins w:id="21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Transaction Test Succeeded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16" w:author="Unknown"/>
          <w:rFonts w:ascii="Consolas" w:eastAsia="Times New Roman" w:hAnsi="Consolas" w:cs="Consolas"/>
          <w:color w:val="111111"/>
          <w:sz w:val="21"/>
          <w:szCs w:val="21"/>
        </w:rPr>
      </w:pPr>
      <w:ins w:id="21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Transaction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18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219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Installing     : mysql-libs                                        [1/5]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20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221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Installing     : perl-DBI                                          [2/5]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22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223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Installing     : mysql                                             [3/5]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24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225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Installing     : perl-DBD-MySQL                                    [4/5]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26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227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Installing     : mysql-server                                      [5/5]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2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29" w:author="Unknown"/>
          <w:rFonts w:ascii="Consolas" w:eastAsia="Times New Roman" w:hAnsi="Consolas" w:cs="Consolas"/>
          <w:color w:val="111111"/>
          <w:sz w:val="21"/>
          <w:szCs w:val="21"/>
        </w:rPr>
      </w:pPr>
      <w:ins w:id="23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Installed: mysql-server.i386 0:5.0.51a-1.fc9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31" w:author="Unknown"/>
          <w:rFonts w:ascii="Consolas" w:eastAsia="Times New Roman" w:hAnsi="Consolas" w:cs="Consolas"/>
          <w:color w:val="111111"/>
          <w:sz w:val="21"/>
          <w:szCs w:val="21"/>
        </w:rPr>
      </w:pPr>
      <w:ins w:id="23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Dependency Installed: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33" w:author="Unknown"/>
          <w:rFonts w:ascii="Consolas" w:eastAsia="Times New Roman" w:hAnsi="Consolas" w:cs="Consolas"/>
          <w:color w:val="111111"/>
          <w:sz w:val="21"/>
          <w:szCs w:val="21"/>
        </w:rPr>
      </w:pPr>
      <w:ins w:id="23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  mysql.i386 0:5.0.51a-1.fc9 mysql-libs.i386 0:5.0.51a-1.fc9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35" w:author="Unknown"/>
          <w:rFonts w:ascii="Consolas" w:eastAsia="Times New Roman" w:hAnsi="Consolas" w:cs="Consolas"/>
          <w:color w:val="111111"/>
          <w:sz w:val="21"/>
          <w:szCs w:val="21"/>
        </w:rPr>
      </w:pPr>
      <w:ins w:id="23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  perl-DBD-MySQL.i386 0:4.005-8.fc9 perl-DBI.i386 0:1.607-1.fc9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37" w:author="Unknown"/>
          <w:rFonts w:ascii="Consolas" w:eastAsia="Times New Roman" w:hAnsi="Consolas" w:cs="Consolas"/>
          <w:color w:val="111111"/>
          <w:sz w:val="21"/>
          <w:szCs w:val="21"/>
        </w:rPr>
      </w:pPr>
      <w:ins w:id="238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Complete!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239" w:author="Unknown"/>
          <w:rFonts w:ascii="Helvetica" w:eastAsia="Times New Roman" w:hAnsi="Helvetica" w:cs="Helvetica"/>
          <w:color w:val="111111"/>
          <w:sz w:val="21"/>
          <w:szCs w:val="21"/>
        </w:rPr>
      </w:pPr>
      <w:ins w:id="240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Verify whether MySQL got installed properly.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41" w:author="Unknown"/>
          <w:rFonts w:ascii="Consolas" w:eastAsia="Times New Roman" w:hAnsi="Consolas" w:cs="Consolas"/>
          <w:color w:val="111111"/>
          <w:sz w:val="21"/>
          <w:szCs w:val="21"/>
        </w:rPr>
      </w:pPr>
      <w:ins w:id="24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rpm -qa | grep -i mysql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43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44" w:author="Unknown"/>
          <w:rFonts w:ascii="Consolas" w:eastAsia="Times New Roman" w:hAnsi="Consolas" w:cs="Consolas"/>
          <w:color w:val="111111"/>
          <w:sz w:val="21"/>
          <w:szCs w:val="21"/>
        </w:rPr>
      </w:pPr>
      <w:ins w:id="24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php-mysql-5.2.6-2.fc9.i386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46" w:author="Unknown"/>
          <w:rFonts w:ascii="Consolas" w:eastAsia="Times New Roman" w:hAnsi="Consolas" w:cs="Consolas"/>
          <w:color w:val="111111"/>
          <w:sz w:val="21"/>
          <w:szCs w:val="21"/>
        </w:rPr>
      </w:pPr>
      <w:ins w:id="24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mysql-libs-5.0.51a-1.fc9.i386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48" w:author="Unknown"/>
          <w:rFonts w:ascii="Consolas" w:eastAsia="Times New Roman" w:hAnsi="Consolas" w:cs="Consolas"/>
          <w:color w:val="111111"/>
          <w:sz w:val="21"/>
          <w:szCs w:val="21"/>
        </w:rPr>
      </w:pPr>
      <w:ins w:id="24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mysql-server-5.0.51a-1.fc9.i386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50" w:author="Unknown"/>
          <w:rFonts w:ascii="Consolas" w:eastAsia="Times New Roman" w:hAnsi="Consolas" w:cs="Consolas"/>
          <w:color w:val="111111"/>
          <w:sz w:val="21"/>
          <w:szCs w:val="21"/>
        </w:rPr>
      </w:pPr>
      <w:ins w:id="25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perl-DBD-MySQL-4.005-8.fc9.i386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52" w:author="Unknown"/>
          <w:rFonts w:ascii="Consolas" w:eastAsia="Times New Roman" w:hAnsi="Consolas" w:cs="Consolas"/>
          <w:color w:val="111111"/>
          <w:sz w:val="21"/>
          <w:szCs w:val="21"/>
        </w:rPr>
      </w:pPr>
      <w:ins w:id="25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mysql-5.0.51a-1.fc9.i386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54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55" w:author="Unknown"/>
          <w:rFonts w:ascii="Consolas" w:eastAsia="Times New Roman" w:hAnsi="Consolas" w:cs="Consolas"/>
          <w:color w:val="111111"/>
          <w:sz w:val="21"/>
          <w:szCs w:val="21"/>
        </w:rPr>
      </w:pPr>
      <w:ins w:id="25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mysql -V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57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58" w:author="Unknown"/>
          <w:rFonts w:ascii="Consolas" w:eastAsia="Times New Roman" w:hAnsi="Consolas" w:cs="Consolas"/>
          <w:color w:val="111111"/>
          <w:sz w:val="21"/>
          <w:szCs w:val="21"/>
        </w:rPr>
      </w:pPr>
      <w:ins w:id="25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mysql  Ver 14.12 Distrib 5.0.51a, for redhat-linux-gnu (i386) using readline 5.0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260" w:author="Unknown"/>
          <w:rFonts w:ascii="Helvetica" w:eastAsia="Times New Roman" w:hAnsi="Helvetica" w:cs="Helvetica"/>
          <w:color w:val="111111"/>
          <w:sz w:val="21"/>
          <w:szCs w:val="21"/>
        </w:rPr>
      </w:pPr>
      <w:ins w:id="261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Configure MySQL to start automatically during system startup.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62" w:author="Unknown"/>
          <w:rFonts w:ascii="Consolas" w:eastAsia="Times New Roman" w:hAnsi="Consolas" w:cs="Consolas"/>
          <w:color w:val="111111"/>
          <w:sz w:val="21"/>
          <w:szCs w:val="21"/>
        </w:rPr>
      </w:pPr>
      <w:ins w:id="26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chkconfig mysqld on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264" w:author="Unknown"/>
          <w:rFonts w:ascii="Helvetica" w:eastAsia="Times New Roman" w:hAnsi="Helvetica" w:cs="Helvetica"/>
          <w:color w:val="111111"/>
          <w:sz w:val="21"/>
          <w:szCs w:val="21"/>
        </w:rPr>
      </w:pPr>
      <w:ins w:id="265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Start MySQL service.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66" w:author="Unknown"/>
          <w:rFonts w:ascii="Consolas" w:eastAsia="Times New Roman" w:hAnsi="Consolas" w:cs="Consolas"/>
          <w:color w:val="111111"/>
          <w:sz w:val="21"/>
          <w:szCs w:val="21"/>
        </w:rPr>
      </w:pPr>
      <w:ins w:id="26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service mysqld start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268" w:author="Unknown"/>
          <w:rFonts w:ascii="Helvetica" w:eastAsia="Times New Roman" w:hAnsi="Helvetica" w:cs="Helvetica"/>
          <w:color w:val="111111"/>
          <w:sz w:val="21"/>
          <w:szCs w:val="21"/>
        </w:rPr>
      </w:pPr>
      <w:ins w:id="269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The first time when you start mysqld, it will give additional information message indicating to perform post-install configuration as shown below.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70" w:author="Unknown"/>
          <w:rFonts w:ascii="Consolas" w:eastAsia="Times New Roman" w:hAnsi="Consolas" w:cs="Consolas"/>
          <w:color w:val="111111"/>
          <w:sz w:val="21"/>
          <w:szCs w:val="21"/>
        </w:rPr>
      </w:pPr>
      <w:ins w:id="271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Initializing MySQL database: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72" w:author="Unknown"/>
          <w:rFonts w:ascii="Consolas" w:eastAsia="Times New Roman" w:hAnsi="Consolas" w:cs="Consolas"/>
          <w:color w:val="111111"/>
          <w:sz w:val="21"/>
          <w:szCs w:val="21"/>
        </w:rPr>
      </w:pPr>
      <w:ins w:id="27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Installing MySQL system tables... OK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74" w:author="Unknown"/>
          <w:rFonts w:ascii="Consolas" w:eastAsia="Times New Roman" w:hAnsi="Consolas" w:cs="Consolas"/>
          <w:color w:val="111111"/>
          <w:sz w:val="21"/>
          <w:szCs w:val="21"/>
        </w:rPr>
      </w:pPr>
      <w:ins w:id="27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Filling help tables... OK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76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77" w:author="Unknown"/>
          <w:rFonts w:ascii="Consolas" w:eastAsia="Times New Roman" w:hAnsi="Consolas" w:cs="Consolas"/>
          <w:color w:val="111111"/>
          <w:sz w:val="21"/>
          <w:szCs w:val="21"/>
        </w:rPr>
      </w:pPr>
      <w:ins w:id="27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To start mysqld at boot time you have to copy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79" w:author="Unknown"/>
          <w:rFonts w:ascii="Consolas" w:eastAsia="Times New Roman" w:hAnsi="Consolas" w:cs="Consolas"/>
          <w:color w:val="111111"/>
          <w:sz w:val="21"/>
          <w:szCs w:val="21"/>
        </w:rPr>
      </w:pPr>
      <w:ins w:id="28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support-files/mysql.server to the right place for your system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81" w:author="Unknown"/>
          <w:rFonts w:ascii="Consolas" w:eastAsia="Times New Roman" w:hAnsi="Consolas" w:cs="Consolas"/>
          <w:b/>
          <w:bCs/>
          <w:color w:val="111111"/>
          <w:sz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82" w:author="Unknown"/>
          <w:rFonts w:ascii="Consolas" w:eastAsia="Times New Roman" w:hAnsi="Consolas" w:cs="Consolas"/>
          <w:color w:val="111111"/>
          <w:sz w:val="21"/>
          <w:szCs w:val="21"/>
        </w:rPr>
      </w:pPr>
      <w:ins w:id="283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PLEASE REMEMBER TO SET A PASSWORD FOR THE MySQL root USER 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84" w:author="Unknown"/>
          <w:rFonts w:ascii="Consolas" w:eastAsia="Times New Roman" w:hAnsi="Consolas" w:cs="Consolas"/>
          <w:color w:val="111111"/>
          <w:sz w:val="21"/>
          <w:szCs w:val="21"/>
        </w:rPr>
      </w:pPr>
      <w:ins w:id="28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To do so, start the server, then issue the following commands: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86" w:author="Unknown"/>
          <w:rFonts w:ascii="Consolas" w:eastAsia="Times New Roman" w:hAnsi="Consolas" w:cs="Consolas"/>
          <w:color w:val="111111"/>
          <w:sz w:val="21"/>
          <w:szCs w:val="21"/>
        </w:rPr>
      </w:pPr>
      <w:ins w:id="28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/usr/bin/mysqladmin -u root password 'new-password'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88" w:author="Unknown"/>
          <w:rFonts w:ascii="Consolas" w:eastAsia="Times New Roman" w:hAnsi="Consolas" w:cs="Consolas"/>
          <w:color w:val="111111"/>
          <w:sz w:val="21"/>
          <w:szCs w:val="21"/>
        </w:rPr>
      </w:pPr>
      <w:ins w:id="28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/usr/bin/mysqladmin -u root -h dev-db password 'new-password'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90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91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292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Alternatively you can run: /usr/bin/mysql_secure_installation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93" w:author="Unknown"/>
          <w:rFonts w:ascii="Consolas" w:eastAsia="Times New Roman" w:hAnsi="Consolas" w:cs="Consolas"/>
          <w:color w:val="111111"/>
          <w:sz w:val="21"/>
          <w:szCs w:val="21"/>
        </w:rPr>
      </w:pPr>
      <w:ins w:id="29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which will also give you the option of removing the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95" w:author="Unknown"/>
          <w:rFonts w:ascii="Consolas" w:eastAsia="Times New Roman" w:hAnsi="Consolas" w:cs="Consolas"/>
          <w:color w:val="111111"/>
          <w:sz w:val="21"/>
          <w:szCs w:val="21"/>
        </w:rPr>
      </w:pPr>
      <w:ins w:id="29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databases and anonymous user created by default.  This is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97" w:author="Unknown"/>
          <w:rFonts w:ascii="Consolas" w:eastAsia="Times New Roman" w:hAnsi="Consolas" w:cs="Consolas"/>
          <w:color w:val="111111"/>
          <w:sz w:val="21"/>
          <w:szCs w:val="21"/>
        </w:rPr>
      </w:pPr>
      <w:ins w:id="29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highly recommended for production servers.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299" w:author="Unknown"/>
          <w:rFonts w:ascii="Consolas" w:eastAsia="Times New Roman" w:hAnsi="Consolas" w:cs="Consolas"/>
          <w:color w:val="111111"/>
          <w:sz w:val="21"/>
          <w:szCs w:val="21"/>
        </w:rPr>
      </w:pPr>
      <w:ins w:id="30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See the manual for more instructions.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01" w:author="Unknown"/>
          <w:rFonts w:ascii="Consolas" w:eastAsia="Times New Roman" w:hAnsi="Consolas" w:cs="Consolas"/>
          <w:color w:val="111111"/>
          <w:sz w:val="21"/>
          <w:szCs w:val="21"/>
        </w:rPr>
      </w:pPr>
      <w:ins w:id="30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You can start the MySQL daemon with: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03" w:author="Unknown"/>
          <w:rFonts w:ascii="Consolas" w:eastAsia="Times New Roman" w:hAnsi="Consolas" w:cs="Consolas"/>
          <w:color w:val="111111"/>
          <w:sz w:val="21"/>
          <w:szCs w:val="21"/>
        </w:rPr>
      </w:pPr>
      <w:ins w:id="30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cd /usr ; /usr/bin/mysqld_safe &amp;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05" w:author="Unknown"/>
          <w:rFonts w:ascii="Consolas" w:eastAsia="Times New Roman" w:hAnsi="Consolas" w:cs="Consolas"/>
          <w:color w:val="111111"/>
          <w:sz w:val="21"/>
          <w:szCs w:val="21"/>
        </w:rPr>
      </w:pPr>
      <w:ins w:id="30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You can test the MySQL daemon with mysql-test-run.pl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07" w:author="Unknown"/>
          <w:rFonts w:ascii="Consolas" w:eastAsia="Times New Roman" w:hAnsi="Consolas" w:cs="Consolas"/>
          <w:color w:val="111111"/>
          <w:sz w:val="21"/>
          <w:szCs w:val="21"/>
        </w:rPr>
      </w:pPr>
      <w:ins w:id="30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cd mysql-test ; perl mysql-test-run.pl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09" w:author="Unknown"/>
          <w:rFonts w:ascii="Consolas" w:eastAsia="Times New Roman" w:hAnsi="Consolas" w:cs="Consolas"/>
          <w:color w:val="111111"/>
          <w:sz w:val="21"/>
          <w:szCs w:val="21"/>
        </w:rPr>
      </w:pPr>
      <w:ins w:id="31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Please report any problems with the /usr/bin/mysqlbug script!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11" w:author="Unknown"/>
          <w:rFonts w:ascii="Consolas" w:eastAsia="Times New Roman" w:hAnsi="Consolas" w:cs="Consolas"/>
          <w:color w:val="111111"/>
          <w:sz w:val="21"/>
          <w:szCs w:val="21"/>
        </w:rPr>
      </w:pPr>
      <w:ins w:id="31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The latest information about MySQL is available on the web at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13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14" w:author="Unknown"/>
          <w:rFonts w:ascii="Consolas" w:eastAsia="Times New Roman" w:hAnsi="Consolas" w:cs="Consolas"/>
          <w:color w:val="111111"/>
          <w:sz w:val="21"/>
          <w:szCs w:val="21"/>
        </w:rPr>
      </w:pPr>
      <w:ins w:id="31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http://www.mysql.com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16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17" w:author="Unknown"/>
          <w:rFonts w:ascii="Consolas" w:eastAsia="Times New Roman" w:hAnsi="Consolas" w:cs="Consolas"/>
          <w:color w:val="111111"/>
          <w:sz w:val="21"/>
          <w:szCs w:val="21"/>
        </w:rPr>
      </w:pPr>
      <w:ins w:id="31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Support MySQL by buying support/licenses at http://shop.mysql.com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19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20" w:author="Unknown"/>
          <w:rFonts w:ascii="Consolas" w:eastAsia="Times New Roman" w:hAnsi="Consolas" w:cs="Consolas"/>
          <w:color w:val="111111"/>
          <w:sz w:val="21"/>
          <w:szCs w:val="21"/>
        </w:rPr>
      </w:pPr>
      <w:ins w:id="321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Starting MySQL:                                            [  OK  ]</w:t>
        </w:r>
      </w:ins>
    </w:p>
    <w:p w:rsidR="00924BFC" w:rsidRPr="00924BFC" w:rsidRDefault="00924BFC" w:rsidP="00924BFC">
      <w:pPr>
        <w:shd w:val="clear" w:color="auto" w:fill="FFFFFF"/>
        <w:spacing w:before="440" w:after="147" w:line="330" w:lineRule="atLeast"/>
        <w:outlineLvl w:val="2"/>
        <w:rPr>
          <w:ins w:id="322" w:author="Unknown"/>
          <w:rFonts w:ascii="Helvetica" w:eastAsia="Times New Roman" w:hAnsi="Helvetica" w:cs="Helvetica"/>
          <w:color w:val="111111"/>
          <w:sz w:val="31"/>
          <w:szCs w:val="31"/>
        </w:rPr>
      </w:pPr>
      <w:ins w:id="323" w:author="Unknown">
        <w:r w:rsidRPr="00924BFC">
          <w:rPr>
            <w:rFonts w:ascii="Helvetica" w:eastAsia="Times New Roman" w:hAnsi="Helvetica" w:cs="Helvetica"/>
            <w:color w:val="111111"/>
            <w:sz w:val="31"/>
            <w:szCs w:val="31"/>
          </w:rPr>
          <w:t>4. Perform MySQL post-installation activities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324" w:author="Unknown"/>
          <w:rFonts w:ascii="Helvetica" w:eastAsia="Times New Roman" w:hAnsi="Helvetica" w:cs="Helvetica"/>
          <w:color w:val="111111"/>
          <w:sz w:val="21"/>
          <w:szCs w:val="21"/>
        </w:rPr>
      </w:pPr>
      <w:ins w:id="325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After the mysql installation, you can login to mysql root account without providing any password as shown below.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26" w:author="Unknown"/>
          <w:rFonts w:ascii="Consolas" w:eastAsia="Times New Roman" w:hAnsi="Consolas" w:cs="Consolas"/>
          <w:color w:val="111111"/>
          <w:sz w:val="21"/>
          <w:szCs w:val="21"/>
        </w:rPr>
      </w:pPr>
      <w:ins w:id="32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mysql -u root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2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29" w:author="Unknown"/>
          <w:rFonts w:ascii="Consolas" w:eastAsia="Times New Roman" w:hAnsi="Consolas" w:cs="Consolas"/>
          <w:color w:val="111111"/>
          <w:sz w:val="21"/>
          <w:szCs w:val="21"/>
        </w:rPr>
      </w:pPr>
      <w:ins w:id="33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Welcome to the MySQL monitor.  Commands end with ; or \g.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31" w:author="Unknown"/>
          <w:rFonts w:ascii="Consolas" w:eastAsia="Times New Roman" w:hAnsi="Consolas" w:cs="Consolas"/>
          <w:color w:val="111111"/>
          <w:sz w:val="21"/>
          <w:szCs w:val="21"/>
        </w:rPr>
      </w:pPr>
      <w:ins w:id="33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Your MySQL connection id is 2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33" w:author="Unknown"/>
          <w:rFonts w:ascii="Consolas" w:eastAsia="Times New Roman" w:hAnsi="Consolas" w:cs="Consolas"/>
          <w:color w:val="111111"/>
          <w:sz w:val="21"/>
          <w:szCs w:val="21"/>
        </w:rPr>
      </w:pPr>
      <w:ins w:id="33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Server version: 5.0.51a Source distribution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35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36" w:author="Unknown"/>
          <w:rFonts w:ascii="Consolas" w:eastAsia="Times New Roman" w:hAnsi="Consolas" w:cs="Consolas"/>
          <w:color w:val="111111"/>
          <w:sz w:val="21"/>
          <w:szCs w:val="21"/>
        </w:rPr>
      </w:pPr>
      <w:ins w:id="33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Type 'help;' or '\h' for help. Type '\c' to clear the buffer.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3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39" w:author="Unknown"/>
          <w:rFonts w:ascii="Consolas" w:eastAsia="Times New Roman" w:hAnsi="Consolas" w:cs="Consolas"/>
          <w:color w:val="111111"/>
          <w:sz w:val="21"/>
          <w:szCs w:val="21"/>
        </w:rPr>
      </w:pPr>
      <w:ins w:id="34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mysql&gt;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341" w:author="Unknown"/>
          <w:rFonts w:ascii="Helvetica" w:eastAsia="Times New Roman" w:hAnsi="Helvetica" w:cs="Helvetica"/>
          <w:color w:val="111111"/>
          <w:sz w:val="21"/>
          <w:szCs w:val="21"/>
        </w:rPr>
      </w:pPr>
      <w:ins w:id="342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To fix this problem, you need to assign a password to mysql root account as shown below. Execute mysql_secure_installation script, which performs the following activities:</w:t>
        </w:r>
      </w:ins>
    </w:p>
    <w:p w:rsidR="00924BFC" w:rsidRPr="00924BFC" w:rsidRDefault="00924BFC" w:rsidP="00924BFC">
      <w:pPr>
        <w:numPr>
          <w:ilvl w:val="0"/>
          <w:numId w:val="1"/>
        </w:numPr>
        <w:shd w:val="clear" w:color="auto" w:fill="FFFFFF"/>
        <w:spacing w:after="0" w:line="330" w:lineRule="atLeast"/>
        <w:ind w:left="377"/>
        <w:rPr>
          <w:ins w:id="343" w:author="Unknown"/>
          <w:rFonts w:ascii="Helvetica" w:eastAsia="Times New Roman" w:hAnsi="Helvetica" w:cs="Helvetica"/>
          <w:color w:val="111111"/>
          <w:sz w:val="21"/>
          <w:szCs w:val="21"/>
        </w:rPr>
      </w:pPr>
      <w:ins w:id="344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Assign the root password</w:t>
        </w:r>
      </w:ins>
    </w:p>
    <w:p w:rsidR="00924BFC" w:rsidRPr="00924BFC" w:rsidRDefault="00924BFC" w:rsidP="00924BFC">
      <w:pPr>
        <w:numPr>
          <w:ilvl w:val="0"/>
          <w:numId w:val="1"/>
        </w:numPr>
        <w:shd w:val="clear" w:color="auto" w:fill="FFFFFF"/>
        <w:spacing w:after="0" w:line="330" w:lineRule="atLeast"/>
        <w:ind w:left="377"/>
        <w:rPr>
          <w:ins w:id="345" w:author="Unknown"/>
          <w:rFonts w:ascii="Helvetica" w:eastAsia="Times New Roman" w:hAnsi="Helvetica" w:cs="Helvetica"/>
          <w:color w:val="111111"/>
          <w:sz w:val="21"/>
          <w:szCs w:val="21"/>
        </w:rPr>
      </w:pPr>
      <w:ins w:id="346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Remove the anonymous user</w:t>
        </w:r>
      </w:ins>
    </w:p>
    <w:p w:rsidR="00924BFC" w:rsidRPr="00924BFC" w:rsidRDefault="00924BFC" w:rsidP="00924BFC">
      <w:pPr>
        <w:numPr>
          <w:ilvl w:val="0"/>
          <w:numId w:val="1"/>
        </w:numPr>
        <w:shd w:val="clear" w:color="auto" w:fill="FFFFFF"/>
        <w:spacing w:after="0" w:line="330" w:lineRule="atLeast"/>
        <w:ind w:left="377"/>
        <w:rPr>
          <w:ins w:id="347" w:author="Unknown"/>
          <w:rFonts w:ascii="Helvetica" w:eastAsia="Times New Roman" w:hAnsi="Helvetica" w:cs="Helvetica"/>
          <w:color w:val="111111"/>
          <w:sz w:val="21"/>
          <w:szCs w:val="21"/>
        </w:rPr>
      </w:pPr>
      <w:ins w:id="348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Disallow root login from remote machines</w:t>
        </w:r>
      </w:ins>
    </w:p>
    <w:p w:rsidR="00924BFC" w:rsidRPr="00924BFC" w:rsidRDefault="00924BFC" w:rsidP="00924BFC">
      <w:pPr>
        <w:numPr>
          <w:ilvl w:val="0"/>
          <w:numId w:val="1"/>
        </w:numPr>
        <w:shd w:val="clear" w:color="auto" w:fill="FFFFFF"/>
        <w:spacing w:after="0" w:line="330" w:lineRule="atLeast"/>
        <w:ind w:left="377"/>
        <w:rPr>
          <w:ins w:id="349" w:author="Unknown"/>
          <w:rFonts w:ascii="Helvetica" w:eastAsia="Times New Roman" w:hAnsi="Helvetica" w:cs="Helvetica"/>
          <w:color w:val="111111"/>
          <w:sz w:val="21"/>
          <w:szCs w:val="21"/>
        </w:rPr>
      </w:pPr>
      <w:ins w:id="350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Remove the default sample test database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51" w:author="Unknown"/>
          <w:rFonts w:ascii="Consolas" w:eastAsia="Times New Roman" w:hAnsi="Consolas" w:cs="Consolas"/>
          <w:color w:val="111111"/>
          <w:sz w:val="21"/>
          <w:szCs w:val="21"/>
        </w:rPr>
      </w:pPr>
      <w:ins w:id="35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/usr/bin/mysql_secure_installation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353" w:author="Unknown"/>
          <w:rFonts w:ascii="Helvetica" w:eastAsia="Times New Roman" w:hAnsi="Helvetica" w:cs="Helvetica"/>
          <w:color w:val="111111"/>
          <w:sz w:val="21"/>
          <w:szCs w:val="21"/>
        </w:rPr>
      </w:pPr>
      <w:ins w:id="354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Output of mysql_secure_installation script: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55" w:author="Unknown"/>
          <w:rFonts w:ascii="Consolas" w:eastAsia="Times New Roman" w:hAnsi="Consolas" w:cs="Consolas"/>
          <w:color w:val="111111"/>
          <w:sz w:val="21"/>
          <w:szCs w:val="21"/>
        </w:rPr>
      </w:pPr>
      <w:ins w:id="35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NOTE: RUNNING ALL PARTS OF THIS SCRIPT IS RECOMMENDED FOR ALL MySQL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57" w:author="Unknown"/>
          <w:rFonts w:ascii="Consolas" w:eastAsia="Times New Roman" w:hAnsi="Consolas" w:cs="Consolas"/>
          <w:color w:val="111111"/>
          <w:sz w:val="21"/>
          <w:szCs w:val="21"/>
        </w:rPr>
      </w:pPr>
      <w:ins w:id="35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SERVERS IN PRODUCTION USE!  PLEASE READ EACH STEP CAREFULLY!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59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60" w:author="Unknown"/>
          <w:rFonts w:ascii="Consolas" w:eastAsia="Times New Roman" w:hAnsi="Consolas" w:cs="Consolas"/>
          <w:color w:val="111111"/>
          <w:sz w:val="21"/>
          <w:szCs w:val="21"/>
        </w:rPr>
      </w:pPr>
      <w:ins w:id="36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 order to log into MySQL to secure it, we'll need the current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62" w:author="Unknown"/>
          <w:rFonts w:ascii="Consolas" w:eastAsia="Times New Roman" w:hAnsi="Consolas" w:cs="Consolas"/>
          <w:color w:val="111111"/>
          <w:sz w:val="21"/>
          <w:szCs w:val="21"/>
        </w:rPr>
      </w:pPr>
      <w:ins w:id="36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password for the root user.  If you've just installed MySQL, and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64" w:author="Unknown"/>
          <w:rFonts w:ascii="Consolas" w:eastAsia="Times New Roman" w:hAnsi="Consolas" w:cs="Consolas"/>
          <w:color w:val="111111"/>
          <w:sz w:val="21"/>
          <w:szCs w:val="21"/>
        </w:rPr>
      </w:pPr>
      <w:ins w:id="36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you haven't set the root password yet, the password will be blank,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66" w:author="Unknown"/>
          <w:rFonts w:ascii="Consolas" w:eastAsia="Times New Roman" w:hAnsi="Consolas" w:cs="Consolas"/>
          <w:color w:val="111111"/>
          <w:sz w:val="21"/>
          <w:szCs w:val="21"/>
        </w:rPr>
      </w:pPr>
      <w:ins w:id="36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so you should just press enter here.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6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69" w:author="Unknown"/>
          <w:rFonts w:ascii="Consolas" w:eastAsia="Times New Roman" w:hAnsi="Consolas" w:cs="Consolas"/>
          <w:color w:val="111111"/>
          <w:sz w:val="21"/>
          <w:szCs w:val="21"/>
        </w:rPr>
      </w:pPr>
      <w:ins w:id="37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Enter current password for root (enter for none):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71" w:author="Unknown"/>
          <w:rFonts w:ascii="Consolas" w:eastAsia="Times New Roman" w:hAnsi="Consolas" w:cs="Consolas"/>
          <w:color w:val="111111"/>
          <w:sz w:val="21"/>
          <w:szCs w:val="21"/>
        </w:rPr>
      </w:pPr>
      <w:ins w:id="37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OK, successfully used password, moving on...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73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74" w:author="Unknown"/>
          <w:rFonts w:ascii="Consolas" w:eastAsia="Times New Roman" w:hAnsi="Consolas" w:cs="Consolas"/>
          <w:color w:val="111111"/>
          <w:sz w:val="21"/>
          <w:szCs w:val="21"/>
        </w:rPr>
      </w:pPr>
      <w:ins w:id="37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Setting the root password ensures that nobody can log into the MySQL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76" w:author="Unknown"/>
          <w:rFonts w:ascii="Consolas" w:eastAsia="Times New Roman" w:hAnsi="Consolas" w:cs="Consolas"/>
          <w:color w:val="111111"/>
          <w:sz w:val="21"/>
          <w:szCs w:val="21"/>
        </w:rPr>
      </w:pPr>
      <w:ins w:id="37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root user without the proper authorisation.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7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79" w:author="Unknown"/>
          <w:rFonts w:ascii="Consolas" w:eastAsia="Times New Roman" w:hAnsi="Consolas" w:cs="Consolas"/>
          <w:color w:val="111111"/>
          <w:sz w:val="21"/>
          <w:szCs w:val="21"/>
        </w:rPr>
      </w:pPr>
      <w:ins w:id="380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Set root password?</w:t>
        </w:r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 [Y/n]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81" w:author="Unknown"/>
          <w:rFonts w:ascii="Consolas" w:eastAsia="Times New Roman" w:hAnsi="Consolas" w:cs="Consolas"/>
          <w:color w:val="111111"/>
          <w:sz w:val="21"/>
          <w:szCs w:val="21"/>
        </w:rPr>
      </w:pPr>
      <w:ins w:id="382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 xml:space="preserve">New password: </w:t>
        </w:r>
        <w:r w:rsidRPr="00924BFC">
          <w:rPr>
            <w:rFonts w:ascii="Consolas" w:eastAsia="Times New Roman" w:hAnsi="Consolas" w:cs="Consolas"/>
            <w:color w:val="FF0000"/>
            <w:sz w:val="21"/>
            <w:szCs w:val="21"/>
          </w:rPr>
          <w:t>[Note: Enter the mysql root password here]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83" w:author="Unknown"/>
          <w:rFonts w:ascii="Consolas" w:eastAsia="Times New Roman" w:hAnsi="Consolas" w:cs="Consolas"/>
          <w:color w:val="111111"/>
          <w:sz w:val="21"/>
          <w:szCs w:val="21"/>
        </w:rPr>
      </w:pPr>
      <w:ins w:id="38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Re-enter new password: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85" w:author="Unknown"/>
          <w:rFonts w:ascii="Consolas" w:eastAsia="Times New Roman" w:hAnsi="Consolas" w:cs="Consolas"/>
          <w:color w:val="111111"/>
          <w:sz w:val="21"/>
          <w:szCs w:val="21"/>
        </w:rPr>
      </w:pPr>
      <w:ins w:id="38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Password updated successfully!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87" w:author="Unknown"/>
          <w:rFonts w:ascii="Consolas" w:eastAsia="Times New Roman" w:hAnsi="Consolas" w:cs="Consolas"/>
          <w:color w:val="111111"/>
          <w:sz w:val="21"/>
          <w:szCs w:val="21"/>
        </w:rPr>
      </w:pPr>
      <w:ins w:id="38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Reloading privilege tables..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89" w:author="Unknown"/>
          <w:rFonts w:ascii="Consolas" w:eastAsia="Times New Roman" w:hAnsi="Consolas" w:cs="Consolas"/>
          <w:color w:val="111111"/>
          <w:sz w:val="21"/>
          <w:szCs w:val="21"/>
        </w:rPr>
      </w:pPr>
      <w:ins w:id="39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... Success!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91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92" w:author="Unknown"/>
          <w:rFonts w:ascii="Consolas" w:eastAsia="Times New Roman" w:hAnsi="Consolas" w:cs="Consolas"/>
          <w:color w:val="111111"/>
          <w:sz w:val="21"/>
          <w:szCs w:val="21"/>
        </w:rPr>
      </w:pPr>
      <w:ins w:id="39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By default, a MySQL installation has an anonymous user, allowing anyone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94" w:author="Unknown"/>
          <w:rFonts w:ascii="Consolas" w:eastAsia="Times New Roman" w:hAnsi="Consolas" w:cs="Consolas"/>
          <w:color w:val="111111"/>
          <w:sz w:val="21"/>
          <w:szCs w:val="21"/>
        </w:rPr>
      </w:pPr>
      <w:ins w:id="39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to log into MySQL without having to have a user account created for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96" w:author="Unknown"/>
          <w:rFonts w:ascii="Consolas" w:eastAsia="Times New Roman" w:hAnsi="Consolas" w:cs="Consolas"/>
          <w:color w:val="111111"/>
          <w:sz w:val="21"/>
          <w:szCs w:val="21"/>
        </w:rPr>
      </w:pPr>
      <w:ins w:id="39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them.  This is intended only for testing, and to make the installation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398" w:author="Unknown"/>
          <w:rFonts w:ascii="Consolas" w:eastAsia="Times New Roman" w:hAnsi="Consolas" w:cs="Consolas"/>
          <w:color w:val="111111"/>
          <w:sz w:val="21"/>
          <w:szCs w:val="21"/>
        </w:rPr>
      </w:pPr>
      <w:ins w:id="39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go a bit smoother.  You should remove them before moving into a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00" w:author="Unknown"/>
          <w:rFonts w:ascii="Consolas" w:eastAsia="Times New Roman" w:hAnsi="Consolas" w:cs="Consolas"/>
          <w:color w:val="111111"/>
          <w:sz w:val="21"/>
          <w:szCs w:val="21"/>
        </w:rPr>
      </w:pPr>
      <w:ins w:id="40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production environment.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02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03" w:author="Unknown"/>
          <w:rFonts w:ascii="Consolas" w:eastAsia="Times New Roman" w:hAnsi="Consolas" w:cs="Consolas"/>
          <w:color w:val="111111"/>
          <w:sz w:val="21"/>
          <w:szCs w:val="21"/>
        </w:rPr>
      </w:pPr>
      <w:ins w:id="404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Remove anonymous users?</w:t>
        </w:r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 [Y/n]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05" w:author="Unknown"/>
          <w:rFonts w:ascii="Consolas" w:eastAsia="Times New Roman" w:hAnsi="Consolas" w:cs="Consolas"/>
          <w:color w:val="111111"/>
          <w:sz w:val="21"/>
          <w:szCs w:val="21"/>
        </w:rPr>
      </w:pPr>
      <w:ins w:id="40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... Success!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07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08" w:author="Unknown"/>
          <w:rFonts w:ascii="Consolas" w:eastAsia="Times New Roman" w:hAnsi="Consolas" w:cs="Consolas"/>
          <w:color w:val="111111"/>
          <w:sz w:val="21"/>
          <w:szCs w:val="21"/>
        </w:rPr>
      </w:pPr>
      <w:ins w:id="40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Normally, root should only be allowed to connect from 'localhost'.  This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10" w:author="Unknown"/>
          <w:rFonts w:ascii="Consolas" w:eastAsia="Times New Roman" w:hAnsi="Consolas" w:cs="Consolas"/>
          <w:color w:val="111111"/>
          <w:sz w:val="21"/>
          <w:szCs w:val="21"/>
        </w:rPr>
      </w:pPr>
      <w:ins w:id="41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ensures that someone cannot guess at the root password from the network.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12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13" w:author="Unknown"/>
          <w:rFonts w:ascii="Consolas" w:eastAsia="Times New Roman" w:hAnsi="Consolas" w:cs="Consolas"/>
          <w:color w:val="111111"/>
          <w:sz w:val="21"/>
          <w:szCs w:val="21"/>
        </w:rPr>
      </w:pPr>
      <w:ins w:id="414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Disallow root login remotely?</w:t>
        </w:r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 [Y/n]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15" w:author="Unknown"/>
          <w:rFonts w:ascii="Consolas" w:eastAsia="Times New Roman" w:hAnsi="Consolas" w:cs="Consolas"/>
          <w:color w:val="111111"/>
          <w:sz w:val="21"/>
          <w:szCs w:val="21"/>
        </w:rPr>
      </w:pPr>
      <w:ins w:id="41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... Success!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17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18" w:author="Unknown"/>
          <w:rFonts w:ascii="Consolas" w:eastAsia="Times New Roman" w:hAnsi="Consolas" w:cs="Consolas"/>
          <w:color w:val="111111"/>
          <w:sz w:val="21"/>
          <w:szCs w:val="21"/>
        </w:rPr>
      </w:pPr>
      <w:ins w:id="41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By default, MySQL comes with a database named 'test' that anyone can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20" w:author="Unknown"/>
          <w:rFonts w:ascii="Consolas" w:eastAsia="Times New Roman" w:hAnsi="Consolas" w:cs="Consolas"/>
          <w:color w:val="111111"/>
          <w:sz w:val="21"/>
          <w:szCs w:val="21"/>
        </w:rPr>
      </w:pPr>
      <w:ins w:id="42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access.  This is also intended only for testing, and should be removed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22" w:author="Unknown"/>
          <w:rFonts w:ascii="Consolas" w:eastAsia="Times New Roman" w:hAnsi="Consolas" w:cs="Consolas"/>
          <w:color w:val="111111"/>
          <w:sz w:val="21"/>
          <w:szCs w:val="21"/>
        </w:rPr>
      </w:pPr>
      <w:ins w:id="42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before moving into a production environment.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24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25" w:author="Unknown"/>
          <w:rFonts w:ascii="Consolas" w:eastAsia="Times New Roman" w:hAnsi="Consolas" w:cs="Consolas"/>
          <w:color w:val="111111"/>
          <w:sz w:val="21"/>
          <w:szCs w:val="21"/>
        </w:rPr>
      </w:pPr>
      <w:ins w:id="426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Remove test database and access to it?</w:t>
        </w:r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 [Y/n]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27" w:author="Unknown"/>
          <w:rFonts w:ascii="Consolas" w:eastAsia="Times New Roman" w:hAnsi="Consolas" w:cs="Consolas"/>
          <w:color w:val="111111"/>
          <w:sz w:val="21"/>
          <w:szCs w:val="21"/>
        </w:rPr>
      </w:pPr>
      <w:ins w:id="42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 Dropping test database...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29" w:author="Unknown"/>
          <w:rFonts w:ascii="Consolas" w:eastAsia="Times New Roman" w:hAnsi="Consolas" w:cs="Consolas"/>
          <w:color w:val="111111"/>
          <w:sz w:val="21"/>
          <w:szCs w:val="21"/>
        </w:rPr>
      </w:pPr>
      <w:ins w:id="43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... Success!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31" w:author="Unknown"/>
          <w:rFonts w:ascii="Consolas" w:eastAsia="Times New Roman" w:hAnsi="Consolas" w:cs="Consolas"/>
          <w:color w:val="111111"/>
          <w:sz w:val="21"/>
          <w:szCs w:val="21"/>
        </w:rPr>
      </w:pPr>
      <w:ins w:id="43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 Removing privileges on test database...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33" w:author="Unknown"/>
          <w:rFonts w:ascii="Consolas" w:eastAsia="Times New Roman" w:hAnsi="Consolas" w:cs="Consolas"/>
          <w:color w:val="111111"/>
          <w:sz w:val="21"/>
          <w:szCs w:val="21"/>
        </w:rPr>
      </w:pPr>
      <w:ins w:id="43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... Success!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35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36" w:author="Unknown"/>
          <w:rFonts w:ascii="Consolas" w:eastAsia="Times New Roman" w:hAnsi="Consolas" w:cs="Consolas"/>
          <w:color w:val="111111"/>
          <w:sz w:val="21"/>
          <w:szCs w:val="21"/>
        </w:rPr>
      </w:pPr>
      <w:ins w:id="43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Reloading the privilege tables will ensure that all changes made so far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38" w:author="Unknown"/>
          <w:rFonts w:ascii="Consolas" w:eastAsia="Times New Roman" w:hAnsi="Consolas" w:cs="Consolas"/>
          <w:color w:val="111111"/>
          <w:sz w:val="21"/>
          <w:szCs w:val="21"/>
        </w:rPr>
      </w:pPr>
      <w:ins w:id="43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will take effect immediately.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40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41" w:author="Unknown"/>
          <w:rFonts w:ascii="Consolas" w:eastAsia="Times New Roman" w:hAnsi="Consolas" w:cs="Consolas"/>
          <w:color w:val="111111"/>
          <w:sz w:val="21"/>
          <w:szCs w:val="21"/>
        </w:rPr>
      </w:pPr>
      <w:ins w:id="442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Reload privilege tables now?</w:t>
        </w:r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 [Y/n]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43" w:author="Unknown"/>
          <w:rFonts w:ascii="Consolas" w:eastAsia="Times New Roman" w:hAnsi="Consolas" w:cs="Consolas"/>
          <w:color w:val="111111"/>
          <w:sz w:val="21"/>
          <w:szCs w:val="21"/>
        </w:rPr>
      </w:pPr>
      <w:ins w:id="44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... Success!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45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46" w:author="Unknown"/>
          <w:rFonts w:ascii="Consolas" w:eastAsia="Times New Roman" w:hAnsi="Consolas" w:cs="Consolas"/>
          <w:color w:val="111111"/>
          <w:sz w:val="21"/>
          <w:szCs w:val="21"/>
        </w:rPr>
      </w:pPr>
      <w:ins w:id="44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Cleaning up...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48" w:author="Unknown"/>
          <w:rFonts w:ascii="Consolas" w:eastAsia="Times New Roman" w:hAnsi="Consolas" w:cs="Consolas"/>
          <w:color w:val="111111"/>
          <w:sz w:val="21"/>
          <w:szCs w:val="21"/>
        </w:rPr>
      </w:pPr>
      <w:ins w:id="44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All done!  If you've completed all of the above steps, your MySQL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50" w:author="Unknown"/>
          <w:rFonts w:ascii="Consolas" w:eastAsia="Times New Roman" w:hAnsi="Consolas" w:cs="Consolas"/>
          <w:color w:val="111111"/>
          <w:sz w:val="21"/>
          <w:szCs w:val="21"/>
        </w:rPr>
      </w:pPr>
      <w:ins w:id="45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installation should now be secure.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52" w:author="Unknown"/>
          <w:rFonts w:ascii="Consolas" w:eastAsia="Times New Roman" w:hAnsi="Consolas" w:cs="Consolas"/>
          <w:color w:val="111111"/>
          <w:sz w:val="21"/>
          <w:szCs w:val="21"/>
        </w:rPr>
      </w:pPr>
      <w:ins w:id="45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Thanks for using MySQL!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454" w:author="Unknown"/>
          <w:rFonts w:ascii="Helvetica" w:eastAsia="Times New Roman" w:hAnsi="Helvetica" w:cs="Helvetica"/>
          <w:color w:val="111111"/>
          <w:sz w:val="21"/>
          <w:szCs w:val="21"/>
        </w:rPr>
      </w:pPr>
      <w:ins w:id="455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Verify the MySQL post-install activities: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56" w:author="Unknown"/>
          <w:rFonts w:ascii="Consolas" w:eastAsia="Times New Roman" w:hAnsi="Consolas" w:cs="Consolas"/>
          <w:color w:val="111111"/>
          <w:sz w:val="21"/>
          <w:szCs w:val="21"/>
        </w:rPr>
      </w:pPr>
      <w:ins w:id="45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mysql -u root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5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59" w:author="Unknown"/>
          <w:rFonts w:ascii="Consolas" w:eastAsia="Times New Roman" w:hAnsi="Consolas" w:cs="Consolas"/>
          <w:color w:val="111111"/>
          <w:sz w:val="21"/>
          <w:szCs w:val="21"/>
        </w:rPr>
      </w:pPr>
      <w:ins w:id="46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ERROR 1045 (28000):Access denied for user 'root'@'localhost'(using password:NO)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61" w:author="Unknown"/>
          <w:rFonts w:ascii="Consolas" w:eastAsia="Times New Roman" w:hAnsi="Consolas" w:cs="Consolas"/>
          <w:color w:val="111111"/>
          <w:sz w:val="21"/>
          <w:szCs w:val="21"/>
        </w:rPr>
      </w:pPr>
      <w:ins w:id="462" w:author="Unknown">
        <w:r w:rsidRPr="00924BFC">
          <w:rPr>
            <w:rFonts w:ascii="Consolas" w:eastAsia="Times New Roman" w:hAnsi="Consolas" w:cs="Consolas"/>
            <w:color w:val="FF0000"/>
            <w:sz w:val="21"/>
            <w:szCs w:val="21"/>
          </w:rPr>
          <w:t>[Note: root access without password is denied]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63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64" w:author="Unknown"/>
          <w:rFonts w:ascii="Consolas" w:eastAsia="Times New Roman" w:hAnsi="Consolas" w:cs="Consolas"/>
          <w:color w:val="111111"/>
          <w:sz w:val="21"/>
          <w:szCs w:val="21"/>
        </w:rPr>
      </w:pPr>
      <w:ins w:id="46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mysql -u root -p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66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67" w:author="Unknown"/>
          <w:rFonts w:ascii="Consolas" w:eastAsia="Times New Roman" w:hAnsi="Consolas" w:cs="Consolas"/>
          <w:color w:val="111111"/>
          <w:sz w:val="21"/>
          <w:szCs w:val="21"/>
        </w:rPr>
      </w:pPr>
      <w:ins w:id="46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Enter password: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69" w:author="Unknown"/>
          <w:rFonts w:ascii="Consolas" w:eastAsia="Times New Roman" w:hAnsi="Consolas" w:cs="Consolas"/>
          <w:color w:val="111111"/>
          <w:sz w:val="21"/>
          <w:szCs w:val="21"/>
        </w:rPr>
      </w:pPr>
      <w:ins w:id="47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Welcome to the MySQL monitor.  Commands end with ; or \g.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71" w:author="Unknown"/>
          <w:rFonts w:ascii="Consolas" w:eastAsia="Times New Roman" w:hAnsi="Consolas" w:cs="Consolas"/>
          <w:color w:val="111111"/>
          <w:sz w:val="21"/>
          <w:szCs w:val="21"/>
        </w:rPr>
      </w:pPr>
      <w:ins w:id="47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Your MySQL connection id is 13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73" w:author="Unknown"/>
          <w:rFonts w:ascii="Consolas" w:eastAsia="Times New Roman" w:hAnsi="Consolas" w:cs="Consolas"/>
          <w:color w:val="111111"/>
          <w:sz w:val="21"/>
          <w:szCs w:val="21"/>
        </w:rPr>
      </w:pPr>
      <w:ins w:id="47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Server version: 5.0.51a Source distribution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75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76" w:author="Unknown"/>
          <w:rFonts w:ascii="Consolas" w:eastAsia="Times New Roman" w:hAnsi="Consolas" w:cs="Consolas"/>
          <w:color w:val="111111"/>
          <w:sz w:val="21"/>
          <w:szCs w:val="21"/>
        </w:rPr>
      </w:pPr>
      <w:ins w:id="47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Type 'help;' or '\h' for help. Type '\c' to clear the buffer.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7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79" w:author="Unknown"/>
          <w:rFonts w:ascii="Consolas" w:eastAsia="Times New Roman" w:hAnsi="Consolas" w:cs="Consolas"/>
          <w:color w:val="111111"/>
          <w:sz w:val="21"/>
          <w:szCs w:val="21"/>
        </w:rPr>
      </w:pPr>
      <w:ins w:id="48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mysql&gt;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show databases;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81" w:author="Unknown"/>
          <w:rFonts w:ascii="Consolas" w:eastAsia="Times New Roman" w:hAnsi="Consolas" w:cs="Consolas"/>
          <w:color w:val="111111"/>
          <w:sz w:val="21"/>
          <w:szCs w:val="21"/>
        </w:rPr>
      </w:pPr>
      <w:ins w:id="48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+--------------------+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83" w:author="Unknown"/>
          <w:rFonts w:ascii="Consolas" w:eastAsia="Times New Roman" w:hAnsi="Consolas" w:cs="Consolas"/>
          <w:color w:val="111111"/>
          <w:sz w:val="21"/>
          <w:szCs w:val="21"/>
        </w:rPr>
      </w:pPr>
      <w:ins w:id="48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| Database           |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85" w:author="Unknown"/>
          <w:rFonts w:ascii="Consolas" w:eastAsia="Times New Roman" w:hAnsi="Consolas" w:cs="Consolas"/>
          <w:color w:val="111111"/>
          <w:sz w:val="21"/>
          <w:szCs w:val="21"/>
        </w:rPr>
      </w:pPr>
      <w:ins w:id="48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+--------------------+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87" w:author="Unknown"/>
          <w:rFonts w:ascii="Consolas" w:eastAsia="Times New Roman" w:hAnsi="Consolas" w:cs="Consolas"/>
          <w:color w:val="111111"/>
          <w:sz w:val="21"/>
          <w:szCs w:val="21"/>
        </w:rPr>
      </w:pPr>
      <w:ins w:id="48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| information_schema |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89" w:author="Unknown"/>
          <w:rFonts w:ascii="Consolas" w:eastAsia="Times New Roman" w:hAnsi="Consolas" w:cs="Consolas"/>
          <w:color w:val="111111"/>
          <w:sz w:val="21"/>
          <w:szCs w:val="21"/>
        </w:rPr>
      </w:pPr>
      <w:ins w:id="49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| mysql              |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91" w:author="Unknown"/>
          <w:rFonts w:ascii="Consolas" w:eastAsia="Times New Roman" w:hAnsi="Consolas" w:cs="Consolas"/>
          <w:color w:val="111111"/>
          <w:sz w:val="21"/>
          <w:szCs w:val="21"/>
        </w:rPr>
      </w:pPr>
      <w:ins w:id="49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+--------------------+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93" w:author="Unknown"/>
          <w:rFonts w:ascii="Consolas" w:eastAsia="Times New Roman" w:hAnsi="Consolas" w:cs="Consolas"/>
          <w:color w:val="111111"/>
          <w:sz w:val="21"/>
          <w:szCs w:val="21"/>
        </w:rPr>
      </w:pPr>
      <w:ins w:id="49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2 rows in set (0.00 sec)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495" w:author="Unknown"/>
          <w:rFonts w:ascii="Consolas" w:eastAsia="Times New Roman" w:hAnsi="Consolas" w:cs="Consolas"/>
          <w:color w:val="111111"/>
          <w:sz w:val="21"/>
          <w:szCs w:val="21"/>
        </w:rPr>
      </w:pPr>
      <w:ins w:id="496" w:author="Unknown">
        <w:r w:rsidRPr="00924BFC">
          <w:rPr>
            <w:rFonts w:ascii="Consolas" w:eastAsia="Times New Roman" w:hAnsi="Consolas" w:cs="Consolas"/>
            <w:color w:val="FF0000"/>
            <w:sz w:val="21"/>
            <w:szCs w:val="21"/>
          </w:rPr>
          <w:t>[Note: test database is removed]</w:t>
        </w:r>
      </w:ins>
    </w:p>
    <w:p w:rsidR="00924BFC" w:rsidRPr="00924BFC" w:rsidRDefault="00924BFC" w:rsidP="00924BFC">
      <w:pPr>
        <w:shd w:val="clear" w:color="auto" w:fill="FFFFFF"/>
        <w:spacing w:before="440" w:after="147" w:line="330" w:lineRule="atLeast"/>
        <w:outlineLvl w:val="2"/>
        <w:rPr>
          <w:ins w:id="497" w:author="Unknown"/>
          <w:rFonts w:ascii="Helvetica" w:eastAsia="Times New Roman" w:hAnsi="Helvetica" w:cs="Helvetica"/>
          <w:color w:val="111111"/>
          <w:sz w:val="31"/>
          <w:szCs w:val="31"/>
        </w:rPr>
      </w:pPr>
      <w:ins w:id="498" w:author="Unknown">
        <w:r w:rsidRPr="00924BFC">
          <w:rPr>
            <w:rFonts w:ascii="Helvetica" w:eastAsia="Times New Roman" w:hAnsi="Helvetica" w:cs="Helvetica"/>
            <w:color w:val="111111"/>
            <w:sz w:val="31"/>
            <w:szCs w:val="31"/>
          </w:rPr>
          <w:t>5. Upgrade MySQL using Yum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499" w:author="Unknown"/>
          <w:rFonts w:ascii="Helvetica" w:eastAsia="Times New Roman" w:hAnsi="Helvetica" w:cs="Helvetica"/>
          <w:color w:val="111111"/>
          <w:sz w:val="21"/>
          <w:szCs w:val="21"/>
        </w:rPr>
      </w:pPr>
      <w:ins w:id="500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Check whether MySQL is already installed.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501" w:author="Unknown"/>
          <w:rFonts w:ascii="Consolas" w:eastAsia="Times New Roman" w:hAnsi="Consolas" w:cs="Consolas"/>
          <w:color w:val="111111"/>
          <w:sz w:val="21"/>
          <w:szCs w:val="21"/>
        </w:rPr>
      </w:pPr>
      <w:ins w:id="50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rpm -qa | grep -i mysql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503" w:author="Unknown"/>
          <w:rFonts w:ascii="Helvetica" w:eastAsia="Times New Roman" w:hAnsi="Helvetica" w:cs="Helvetica"/>
          <w:color w:val="111111"/>
          <w:sz w:val="21"/>
          <w:szCs w:val="21"/>
        </w:rPr>
      </w:pPr>
      <w:ins w:id="504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Check whether a latest version of MySQL is available for installation using yum.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505" w:author="Unknown"/>
          <w:rFonts w:ascii="Consolas" w:eastAsia="Times New Roman" w:hAnsi="Consolas" w:cs="Consolas"/>
          <w:color w:val="111111"/>
          <w:sz w:val="21"/>
          <w:szCs w:val="21"/>
        </w:rPr>
      </w:pPr>
      <w:ins w:id="50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check-update mysql-server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507" w:author="Unknown"/>
          <w:rFonts w:ascii="Helvetica" w:eastAsia="Times New Roman" w:hAnsi="Helvetica" w:cs="Helvetica"/>
          <w:color w:val="111111"/>
          <w:sz w:val="21"/>
          <w:szCs w:val="21"/>
        </w:rPr>
      </w:pPr>
      <w:ins w:id="508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Upgrade MySQL to latest version using yum.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509" w:author="Unknown"/>
          <w:rFonts w:ascii="Consolas" w:eastAsia="Times New Roman" w:hAnsi="Consolas" w:cs="Consolas"/>
          <w:color w:val="111111"/>
          <w:sz w:val="21"/>
          <w:szCs w:val="21"/>
        </w:rPr>
      </w:pPr>
      <w:ins w:id="51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update mysql-server</w:t>
        </w:r>
      </w:ins>
    </w:p>
    <w:p w:rsidR="00924BFC" w:rsidRPr="00924BFC" w:rsidRDefault="00924BFC" w:rsidP="00924BFC">
      <w:pPr>
        <w:shd w:val="clear" w:color="auto" w:fill="FFFFFF"/>
        <w:spacing w:before="440" w:after="147" w:line="330" w:lineRule="atLeast"/>
        <w:outlineLvl w:val="2"/>
        <w:rPr>
          <w:ins w:id="511" w:author="Unknown"/>
          <w:rFonts w:ascii="Helvetica" w:eastAsia="Times New Roman" w:hAnsi="Helvetica" w:cs="Helvetica"/>
          <w:color w:val="111111"/>
          <w:sz w:val="31"/>
          <w:szCs w:val="31"/>
        </w:rPr>
      </w:pPr>
      <w:ins w:id="512" w:author="Unknown">
        <w:r w:rsidRPr="00924BFC">
          <w:rPr>
            <w:rFonts w:ascii="Helvetica" w:eastAsia="Times New Roman" w:hAnsi="Helvetica" w:cs="Helvetica"/>
            <w:color w:val="111111"/>
            <w:sz w:val="31"/>
            <w:szCs w:val="31"/>
          </w:rPr>
          <w:t>6. Install PHP using Yum</w:t>
        </w:r>
      </w:ins>
    </w:p>
    <w:p w:rsidR="00924BFC" w:rsidRPr="00924BFC" w:rsidRDefault="00924BFC" w:rsidP="00924BFC">
      <w:pPr>
        <w:shd w:val="clear" w:color="auto" w:fill="FFFFFF"/>
        <w:spacing w:after="0" w:line="330" w:lineRule="atLeast"/>
        <w:jc w:val="center"/>
        <w:rPr>
          <w:ins w:id="513" w:author="Unknown"/>
          <w:rFonts w:ascii="Helvetica" w:eastAsia="Times New Roman" w:hAnsi="Helvetica" w:cs="Helvetica"/>
          <w:color w:val="11111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111111"/>
          <w:sz w:val="21"/>
          <w:szCs w:val="21"/>
        </w:rPr>
        <w:drawing>
          <wp:inline distT="0" distB="0" distL="0" distR="0">
            <wp:extent cx="2152650" cy="1181100"/>
            <wp:effectExtent l="19050" t="0" r="0" b="0"/>
            <wp:docPr id="4" name="Picture 4" descr="PH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514" w:author="Unknown"/>
          <w:rFonts w:ascii="Consolas" w:eastAsia="Times New Roman" w:hAnsi="Consolas" w:cs="Consolas"/>
          <w:color w:val="111111"/>
          <w:sz w:val="21"/>
          <w:szCs w:val="21"/>
        </w:rPr>
      </w:pPr>
      <w:ins w:id="51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install php</w:t>
        </w:r>
      </w:ins>
    </w:p>
    <w:p w:rsidR="00924BFC" w:rsidRPr="00924BFC" w:rsidRDefault="00924BFC" w:rsidP="00924BFC">
      <w:pPr>
        <w:shd w:val="clear" w:color="auto" w:fill="FFFFFF"/>
        <w:spacing w:after="0" w:line="330" w:lineRule="atLeast"/>
        <w:rPr>
          <w:ins w:id="516" w:author="Unknown"/>
          <w:rFonts w:ascii="Helvetica" w:eastAsia="Times New Roman" w:hAnsi="Helvetica" w:cs="Helvetica"/>
          <w:color w:val="111111"/>
          <w:sz w:val="21"/>
          <w:szCs w:val="21"/>
        </w:rPr>
      </w:pPr>
      <w:ins w:id="517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Output of</w:t>
        </w:r>
        <w:r w:rsidRPr="00924BFC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924BFC">
          <w:rPr>
            <w:rFonts w:ascii="Helvetica" w:eastAsia="Times New Roman" w:hAnsi="Helvetica" w:cs="Helvetica"/>
            <w:i/>
            <w:iCs/>
            <w:color w:val="111111"/>
            <w:sz w:val="21"/>
          </w:rPr>
          <w:t>yum install php</w:t>
        </w:r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18" w:author="Unknown"/>
          <w:rFonts w:ascii="Consolas" w:eastAsia="Times New Roman" w:hAnsi="Consolas" w:cs="Consolas"/>
          <w:color w:val="111111"/>
          <w:sz w:val="21"/>
          <w:szCs w:val="21"/>
        </w:rPr>
      </w:pPr>
      <w:ins w:id="51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Loaded plugins: refresh-packagekit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20" w:author="Unknown"/>
          <w:rFonts w:ascii="Consolas" w:eastAsia="Times New Roman" w:hAnsi="Consolas" w:cs="Consolas"/>
          <w:color w:val="111111"/>
          <w:sz w:val="21"/>
          <w:szCs w:val="21"/>
        </w:rPr>
      </w:pPr>
      <w:ins w:id="52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Setting up Install Process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22" w:author="Unknown"/>
          <w:rFonts w:ascii="Consolas" w:eastAsia="Times New Roman" w:hAnsi="Consolas" w:cs="Consolas"/>
          <w:color w:val="111111"/>
          <w:sz w:val="21"/>
          <w:szCs w:val="21"/>
        </w:rPr>
      </w:pPr>
      <w:ins w:id="52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Parsing package install arguments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24" w:author="Unknown"/>
          <w:rFonts w:ascii="Consolas" w:eastAsia="Times New Roman" w:hAnsi="Consolas" w:cs="Consolas"/>
          <w:color w:val="111111"/>
          <w:sz w:val="21"/>
          <w:szCs w:val="21"/>
        </w:rPr>
      </w:pPr>
      <w:ins w:id="52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Resolving Dependencies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26" w:author="Unknown"/>
          <w:rFonts w:ascii="Consolas" w:eastAsia="Times New Roman" w:hAnsi="Consolas" w:cs="Consolas"/>
          <w:color w:val="111111"/>
          <w:sz w:val="21"/>
          <w:szCs w:val="21"/>
        </w:rPr>
      </w:pPr>
      <w:ins w:id="52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Running transaction check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28" w:author="Unknown"/>
          <w:rFonts w:ascii="Consolas" w:eastAsia="Times New Roman" w:hAnsi="Consolas" w:cs="Consolas"/>
          <w:color w:val="111111"/>
          <w:sz w:val="21"/>
          <w:szCs w:val="21"/>
        </w:rPr>
      </w:pPr>
      <w:ins w:id="52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php.i386 0:5.2.6-2.fc9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30" w:author="Unknown"/>
          <w:rFonts w:ascii="Consolas" w:eastAsia="Times New Roman" w:hAnsi="Consolas" w:cs="Consolas"/>
          <w:color w:val="111111"/>
          <w:sz w:val="21"/>
          <w:szCs w:val="21"/>
        </w:rPr>
      </w:pPr>
      <w:ins w:id="53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php-common = 5.2.6-2.fc9 for package: php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32" w:author="Unknown"/>
          <w:rFonts w:ascii="Consolas" w:eastAsia="Times New Roman" w:hAnsi="Consolas" w:cs="Consolas"/>
          <w:color w:val="111111"/>
          <w:sz w:val="21"/>
          <w:szCs w:val="21"/>
        </w:rPr>
      </w:pPr>
      <w:ins w:id="53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php-cli = 5.2.6-2.fc9 for package: php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34" w:author="Unknown"/>
          <w:rFonts w:ascii="Consolas" w:eastAsia="Times New Roman" w:hAnsi="Consolas" w:cs="Consolas"/>
          <w:color w:val="111111"/>
          <w:sz w:val="21"/>
          <w:szCs w:val="21"/>
        </w:rPr>
      </w:pPr>
      <w:ins w:id="53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Running transaction check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36" w:author="Unknown"/>
          <w:rFonts w:ascii="Consolas" w:eastAsia="Times New Roman" w:hAnsi="Consolas" w:cs="Consolas"/>
          <w:color w:val="111111"/>
          <w:sz w:val="21"/>
          <w:szCs w:val="21"/>
        </w:rPr>
      </w:pPr>
      <w:ins w:id="53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---&gt; Package php-common.i386 0:5.2.6-2.fc9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38" w:author="Unknown"/>
          <w:rFonts w:ascii="Consolas" w:eastAsia="Times New Roman" w:hAnsi="Consolas" w:cs="Consolas"/>
          <w:color w:val="111111"/>
          <w:sz w:val="21"/>
          <w:szCs w:val="21"/>
        </w:rPr>
      </w:pPr>
      <w:ins w:id="53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php-cli.i386 0:5.2.6-2.fc9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40" w:author="Unknown"/>
          <w:rFonts w:ascii="Consolas" w:eastAsia="Times New Roman" w:hAnsi="Consolas" w:cs="Consolas"/>
          <w:color w:val="111111"/>
          <w:sz w:val="21"/>
          <w:szCs w:val="21"/>
        </w:rPr>
      </w:pPr>
      <w:ins w:id="54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Finished Dependency Resolution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42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43" w:author="Unknown"/>
          <w:rFonts w:ascii="Consolas" w:eastAsia="Times New Roman" w:hAnsi="Consolas" w:cs="Consolas"/>
          <w:color w:val="111111"/>
          <w:sz w:val="21"/>
          <w:szCs w:val="21"/>
        </w:rPr>
      </w:pPr>
      <w:ins w:id="54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Dependencies Resolved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45" w:author="Unknown"/>
          <w:rFonts w:ascii="Consolas" w:eastAsia="Times New Roman" w:hAnsi="Consolas" w:cs="Consolas"/>
          <w:color w:val="111111"/>
          <w:sz w:val="21"/>
          <w:szCs w:val="21"/>
        </w:rPr>
      </w:pPr>
      <w:ins w:id="54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47" w:author="Unknown"/>
          <w:rFonts w:ascii="Consolas" w:eastAsia="Times New Roman" w:hAnsi="Consolas" w:cs="Consolas"/>
          <w:color w:val="111111"/>
          <w:sz w:val="21"/>
          <w:szCs w:val="21"/>
        </w:rPr>
      </w:pPr>
      <w:ins w:id="54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Package                 Arch       Version          Repository        Size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49" w:author="Unknown"/>
          <w:rFonts w:ascii="Consolas" w:eastAsia="Times New Roman" w:hAnsi="Consolas" w:cs="Consolas"/>
          <w:color w:val="111111"/>
          <w:sz w:val="21"/>
          <w:szCs w:val="21"/>
        </w:rPr>
      </w:pPr>
      <w:ins w:id="55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51" w:author="Unknown"/>
          <w:rFonts w:ascii="Consolas" w:eastAsia="Times New Roman" w:hAnsi="Consolas" w:cs="Consolas"/>
          <w:color w:val="111111"/>
          <w:sz w:val="21"/>
          <w:szCs w:val="21"/>
        </w:rPr>
      </w:pPr>
      <w:ins w:id="55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Installing: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53" w:author="Unknown"/>
          <w:rFonts w:ascii="Consolas" w:eastAsia="Times New Roman" w:hAnsi="Consolas" w:cs="Consolas"/>
          <w:color w:val="111111"/>
          <w:sz w:val="21"/>
          <w:szCs w:val="21"/>
        </w:rPr>
      </w:pPr>
      <w:ins w:id="55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                     i386       5.2.6-2.fc9      updates           1.2 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55" w:author="Unknown"/>
          <w:rFonts w:ascii="Consolas" w:eastAsia="Times New Roman" w:hAnsi="Consolas" w:cs="Consolas"/>
          <w:color w:val="111111"/>
          <w:sz w:val="21"/>
          <w:szCs w:val="21"/>
        </w:rPr>
      </w:pPr>
      <w:ins w:id="55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Installing for dependencies: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57" w:author="Unknown"/>
          <w:rFonts w:ascii="Consolas" w:eastAsia="Times New Roman" w:hAnsi="Consolas" w:cs="Consolas"/>
          <w:color w:val="111111"/>
          <w:sz w:val="21"/>
          <w:szCs w:val="21"/>
        </w:rPr>
      </w:pPr>
      <w:ins w:id="55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php-cli                 i386       5.2.6-2.fc9      updates           2.3 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59" w:author="Unknown"/>
          <w:rFonts w:ascii="Consolas" w:eastAsia="Times New Roman" w:hAnsi="Consolas" w:cs="Consolas"/>
          <w:color w:val="111111"/>
          <w:sz w:val="21"/>
          <w:szCs w:val="21"/>
        </w:rPr>
      </w:pPr>
      <w:ins w:id="56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php-common              i386       5.2.6-2.fc9      updates           228 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61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62" w:author="Unknown"/>
          <w:rFonts w:ascii="Consolas" w:eastAsia="Times New Roman" w:hAnsi="Consolas" w:cs="Consolas"/>
          <w:color w:val="111111"/>
          <w:sz w:val="21"/>
          <w:szCs w:val="21"/>
        </w:rPr>
      </w:pPr>
      <w:ins w:id="56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Transaction Summary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64" w:author="Unknown"/>
          <w:rFonts w:ascii="Consolas" w:eastAsia="Times New Roman" w:hAnsi="Consolas" w:cs="Consolas"/>
          <w:color w:val="111111"/>
          <w:sz w:val="21"/>
          <w:szCs w:val="21"/>
        </w:rPr>
      </w:pPr>
      <w:ins w:id="56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66" w:author="Unknown"/>
          <w:rFonts w:ascii="Consolas" w:eastAsia="Times New Roman" w:hAnsi="Consolas" w:cs="Consolas"/>
          <w:color w:val="111111"/>
          <w:sz w:val="21"/>
          <w:szCs w:val="21"/>
        </w:rPr>
      </w:pPr>
      <w:ins w:id="56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Install      3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68" w:author="Unknown"/>
          <w:rFonts w:ascii="Consolas" w:eastAsia="Times New Roman" w:hAnsi="Consolas" w:cs="Consolas"/>
          <w:color w:val="111111"/>
          <w:sz w:val="21"/>
          <w:szCs w:val="21"/>
        </w:rPr>
      </w:pPr>
      <w:ins w:id="56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Update       0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70" w:author="Unknown"/>
          <w:rFonts w:ascii="Consolas" w:eastAsia="Times New Roman" w:hAnsi="Consolas" w:cs="Consolas"/>
          <w:color w:val="111111"/>
          <w:sz w:val="21"/>
          <w:szCs w:val="21"/>
        </w:rPr>
      </w:pPr>
      <w:ins w:id="57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Remove       0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72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73" w:author="Unknown"/>
          <w:rFonts w:ascii="Consolas" w:eastAsia="Times New Roman" w:hAnsi="Consolas" w:cs="Consolas"/>
          <w:color w:val="111111"/>
          <w:sz w:val="21"/>
          <w:szCs w:val="21"/>
        </w:rPr>
      </w:pPr>
      <w:ins w:id="57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Total download size: 3.8 M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75" w:author="Unknown"/>
          <w:rFonts w:ascii="Consolas" w:eastAsia="Times New Roman" w:hAnsi="Consolas" w:cs="Consolas"/>
          <w:color w:val="111111"/>
          <w:sz w:val="21"/>
          <w:szCs w:val="21"/>
        </w:rPr>
      </w:pPr>
      <w:ins w:id="57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Is this ok [y/N]: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77" w:author="Unknown"/>
          <w:rFonts w:ascii="Consolas" w:eastAsia="Times New Roman" w:hAnsi="Consolas" w:cs="Consolas"/>
          <w:color w:val="111111"/>
          <w:sz w:val="21"/>
          <w:szCs w:val="21"/>
        </w:rPr>
      </w:pPr>
      <w:ins w:id="57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Downloading Packages: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79" w:author="Unknown"/>
          <w:rFonts w:ascii="Consolas" w:eastAsia="Times New Roman" w:hAnsi="Consolas" w:cs="Consolas"/>
          <w:color w:val="111111"/>
          <w:sz w:val="21"/>
          <w:szCs w:val="21"/>
        </w:rPr>
      </w:pPr>
      <w:ins w:id="58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(1/3): php-common-5.2.6-2.fc9.i386.rpm  | 228 kB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81" w:author="Unknown"/>
          <w:rFonts w:ascii="Consolas" w:eastAsia="Times New Roman" w:hAnsi="Consolas" w:cs="Consolas"/>
          <w:color w:val="111111"/>
          <w:sz w:val="21"/>
          <w:szCs w:val="21"/>
        </w:rPr>
      </w:pPr>
      <w:ins w:id="58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(2/3): php-5.2.6-2.fc9.i386.rpm         | 1.2 MB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83" w:author="Unknown"/>
          <w:rFonts w:ascii="Consolas" w:eastAsia="Times New Roman" w:hAnsi="Consolas" w:cs="Consolas"/>
          <w:color w:val="111111"/>
          <w:sz w:val="21"/>
          <w:szCs w:val="21"/>
        </w:rPr>
      </w:pPr>
      <w:ins w:id="58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(3/3): php-cli-5.2.6-2.fc9.i386.rpm     | 2.3 MB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85" w:author="Unknown"/>
          <w:rFonts w:ascii="Consolas" w:eastAsia="Times New Roman" w:hAnsi="Consolas" w:cs="Consolas"/>
          <w:color w:val="111111"/>
          <w:sz w:val="21"/>
          <w:szCs w:val="21"/>
        </w:rPr>
      </w:pPr>
      <w:ins w:id="58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rpm_check_debug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87" w:author="Unknown"/>
          <w:rFonts w:ascii="Consolas" w:eastAsia="Times New Roman" w:hAnsi="Consolas" w:cs="Consolas"/>
          <w:color w:val="111111"/>
          <w:sz w:val="21"/>
          <w:szCs w:val="21"/>
        </w:rPr>
      </w:pPr>
      <w:ins w:id="58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Transaction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89" w:author="Unknown"/>
          <w:rFonts w:ascii="Consolas" w:eastAsia="Times New Roman" w:hAnsi="Consolas" w:cs="Consolas"/>
          <w:color w:val="111111"/>
          <w:sz w:val="21"/>
          <w:szCs w:val="21"/>
        </w:rPr>
      </w:pPr>
      <w:ins w:id="59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Finished Transaction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91" w:author="Unknown"/>
          <w:rFonts w:ascii="Consolas" w:eastAsia="Times New Roman" w:hAnsi="Consolas" w:cs="Consolas"/>
          <w:color w:val="111111"/>
          <w:sz w:val="21"/>
          <w:szCs w:val="21"/>
        </w:rPr>
      </w:pPr>
      <w:ins w:id="59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Transaction Test Succeeded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93" w:author="Unknown"/>
          <w:rFonts w:ascii="Consolas" w:eastAsia="Times New Roman" w:hAnsi="Consolas" w:cs="Consolas"/>
          <w:color w:val="111111"/>
          <w:sz w:val="21"/>
          <w:szCs w:val="21"/>
        </w:rPr>
      </w:pPr>
      <w:ins w:id="59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Transaction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595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596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Installing     : php-common     [1/3]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597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598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Installing     : php-cli        [2/3]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599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600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lastRenderedPageBreak/>
          <w:t>Installing     : php            [3/3]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01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02" w:author="Unknown"/>
          <w:rFonts w:ascii="Consolas" w:eastAsia="Times New Roman" w:hAnsi="Consolas" w:cs="Consolas"/>
          <w:color w:val="111111"/>
          <w:sz w:val="21"/>
          <w:szCs w:val="21"/>
        </w:rPr>
      </w:pPr>
      <w:ins w:id="60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Installed: php.i386 0:5.2.6-2.fc9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04" w:author="Unknown"/>
          <w:rFonts w:ascii="Consolas" w:eastAsia="Times New Roman" w:hAnsi="Consolas" w:cs="Consolas"/>
          <w:color w:val="111111"/>
          <w:sz w:val="21"/>
          <w:szCs w:val="21"/>
        </w:rPr>
      </w:pPr>
      <w:ins w:id="60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Dependency Installed: php-cli.i386 0:5.2.6-2.fc9 php-common.i386 0:5.2.6-2.fc9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06" w:author="Unknown"/>
          <w:rFonts w:ascii="Consolas" w:eastAsia="Times New Roman" w:hAnsi="Consolas" w:cs="Consolas"/>
          <w:color w:val="111111"/>
          <w:sz w:val="21"/>
          <w:szCs w:val="21"/>
        </w:rPr>
      </w:pPr>
      <w:ins w:id="607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Complete!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608" w:author="Unknown"/>
          <w:rFonts w:ascii="Helvetica" w:eastAsia="Times New Roman" w:hAnsi="Helvetica" w:cs="Helvetica"/>
          <w:color w:val="111111"/>
          <w:sz w:val="21"/>
          <w:szCs w:val="21"/>
        </w:rPr>
      </w:pPr>
      <w:ins w:id="609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Verify that php got installed successfully.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10" w:author="Unknown"/>
          <w:rFonts w:ascii="Consolas" w:eastAsia="Times New Roman" w:hAnsi="Consolas" w:cs="Consolas"/>
          <w:color w:val="111111"/>
          <w:sz w:val="21"/>
          <w:szCs w:val="21"/>
        </w:rPr>
      </w:pPr>
      <w:ins w:id="61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rpm -qa | grep -i php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12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13" w:author="Unknown"/>
          <w:rFonts w:ascii="Consolas" w:eastAsia="Times New Roman" w:hAnsi="Consolas" w:cs="Consolas"/>
          <w:color w:val="111111"/>
          <w:sz w:val="21"/>
          <w:szCs w:val="21"/>
        </w:rPr>
      </w:pPr>
      <w:ins w:id="61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php-cli-5.2.6-2.fc9.i386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15" w:author="Unknown"/>
          <w:rFonts w:ascii="Consolas" w:eastAsia="Times New Roman" w:hAnsi="Consolas" w:cs="Consolas"/>
          <w:color w:val="111111"/>
          <w:sz w:val="21"/>
          <w:szCs w:val="21"/>
        </w:rPr>
      </w:pPr>
      <w:ins w:id="61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php-5.2.6-2.fc9.i386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17" w:author="Unknown"/>
          <w:rFonts w:ascii="Consolas" w:eastAsia="Times New Roman" w:hAnsi="Consolas" w:cs="Consolas"/>
          <w:color w:val="111111"/>
          <w:sz w:val="21"/>
          <w:szCs w:val="21"/>
        </w:rPr>
      </w:pPr>
      <w:ins w:id="61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php-common-5.2.6-2.fc9.i386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619" w:author="Unknown"/>
          <w:rFonts w:ascii="Helvetica" w:eastAsia="Times New Roman" w:hAnsi="Helvetica" w:cs="Helvetica"/>
          <w:color w:val="111111"/>
          <w:sz w:val="21"/>
          <w:szCs w:val="21"/>
        </w:rPr>
      </w:pPr>
      <w:ins w:id="620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Install MySQL module for PHP.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21" w:author="Unknown"/>
          <w:rFonts w:ascii="Consolas" w:eastAsia="Times New Roman" w:hAnsi="Consolas" w:cs="Consolas"/>
          <w:color w:val="111111"/>
          <w:sz w:val="21"/>
          <w:szCs w:val="21"/>
        </w:rPr>
      </w:pPr>
      <w:ins w:id="62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search php-mysql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23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24" w:author="Unknown"/>
          <w:rFonts w:ascii="Consolas" w:eastAsia="Times New Roman" w:hAnsi="Consolas" w:cs="Consolas"/>
          <w:color w:val="111111"/>
          <w:sz w:val="21"/>
          <w:szCs w:val="21"/>
        </w:rPr>
      </w:pPr>
      <w:ins w:id="62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Loaded plugins: refresh-packagekit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26" w:author="Unknown"/>
          <w:rFonts w:ascii="Consolas" w:eastAsia="Times New Roman" w:hAnsi="Consolas" w:cs="Consolas"/>
          <w:color w:val="111111"/>
          <w:sz w:val="21"/>
          <w:szCs w:val="21"/>
        </w:rPr>
      </w:pPr>
      <w:ins w:id="62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 Matched: php-mysql 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28" w:author="Unknown"/>
          <w:rFonts w:ascii="Consolas" w:eastAsia="Times New Roman" w:hAnsi="Consolas" w:cs="Consolas"/>
          <w:color w:val="111111"/>
          <w:sz w:val="21"/>
          <w:szCs w:val="21"/>
        </w:rPr>
      </w:pPr>
      <w:ins w:id="62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php-mysql.i386 : A module for PHP applications that use MySQL databases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30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631" w:author="Unknown"/>
          <w:rFonts w:ascii="Consolas" w:eastAsia="Times New Roman" w:hAnsi="Consolas" w:cs="Consolas"/>
          <w:color w:val="111111"/>
          <w:sz w:val="21"/>
          <w:szCs w:val="21"/>
        </w:rPr>
      </w:pPr>
      <w:ins w:id="63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install php-mysql</w:t>
        </w:r>
      </w:ins>
    </w:p>
    <w:p w:rsidR="00924BFC" w:rsidRPr="00924BFC" w:rsidRDefault="00924BFC" w:rsidP="00924BFC">
      <w:pPr>
        <w:shd w:val="clear" w:color="auto" w:fill="FFFFFF"/>
        <w:spacing w:after="0" w:line="330" w:lineRule="atLeast"/>
        <w:rPr>
          <w:ins w:id="633" w:author="Unknown"/>
          <w:rFonts w:ascii="Helvetica" w:eastAsia="Times New Roman" w:hAnsi="Helvetica" w:cs="Helvetica"/>
          <w:color w:val="111111"/>
          <w:sz w:val="21"/>
          <w:szCs w:val="21"/>
        </w:rPr>
      </w:pPr>
      <w:ins w:id="634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Output of</w:t>
        </w:r>
        <w:r w:rsidRPr="00924BFC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924BFC">
          <w:rPr>
            <w:rFonts w:ascii="Helvetica" w:eastAsia="Times New Roman" w:hAnsi="Helvetica" w:cs="Helvetica"/>
            <w:i/>
            <w:iCs/>
            <w:color w:val="111111"/>
            <w:sz w:val="21"/>
          </w:rPr>
          <w:t>yum install php-mysql</w:t>
        </w:r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35" w:author="Unknown"/>
          <w:rFonts w:ascii="Consolas" w:eastAsia="Times New Roman" w:hAnsi="Consolas" w:cs="Consolas"/>
          <w:color w:val="111111"/>
          <w:sz w:val="21"/>
          <w:szCs w:val="21"/>
        </w:rPr>
      </w:pPr>
      <w:ins w:id="63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Loaded plugins: refresh-packagekit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37" w:author="Unknown"/>
          <w:rFonts w:ascii="Consolas" w:eastAsia="Times New Roman" w:hAnsi="Consolas" w:cs="Consolas"/>
          <w:color w:val="111111"/>
          <w:sz w:val="21"/>
          <w:szCs w:val="21"/>
        </w:rPr>
      </w:pPr>
      <w:ins w:id="63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Setting up Install Process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39" w:author="Unknown"/>
          <w:rFonts w:ascii="Consolas" w:eastAsia="Times New Roman" w:hAnsi="Consolas" w:cs="Consolas"/>
          <w:color w:val="111111"/>
          <w:sz w:val="21"/>
          <w:szCs w:val="21"/>
        </w:rPr>
      </w:pPr>
      <w:ins w:id="64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Parsing package install arguments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41" w:author="Unknown"/>
          <w:rFonts w:ascii="Consolas" w:eastAsia="Times New Roman" w:hAnsi="Consolas" w:cs="Consolas"/>
          <w:color w:val="111111"/>
          <w:sz w:val="21"/>
          <w:szCs w:val="21"/>
        </w:rPr>
      </w:pPr>
      <w:ins w:id="64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Resolving Dependencies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43" w:author="Unknown"/>
          <w:rFonts w:ascii="Consolas" w:eastAsia="Times New Roman" w:hAnsi="Consolas" w:cs="Consolas"/>
          <w:color w:val="111111"/>
          <w:sz w:val="21"/>
          <w:szCs w:val="21"/>
        </w:rPr>
      </w:pPr>
      <w:ins w:id="64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Running transaction check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45" w:author="Unknown"/>
          <w:rFonts w:ascii="Consolas" w:eastAsia="Times New Roman" w:hAnsi="Consolas" w:cs="Consolas"/>
          <w:color w:val="111111"/>
          <w:sz w:val="21"/>
          <w:szCs w:val="21"/>
        </w:rPr>
      </w:pPr>
      <w:ins w:id="64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---&gt; Package php-mysql.i386 0:5.2.6-2.fc9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47" w:author="Unknown"/>
          <w:rFonts w:ascii="Consolas" w:eastAsia="Times New Roman" w:hAnsi="Consolas" w:cs="Consolas"/>
          <w:color w:val="111111"/>
          <w:sz w:val="21"/>
          <w:szCs w:val="21"/>
        </w:rPr>
      </w:pPr>
      <w:ins w:id="64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Processing Dependency: php-pdo for package: php-mysql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49" w:author="Unknown"/>
          <w:rFonts w:ascii="Consolas" w:eastAsia="Times New Roman" w:hAnsi="Consolas" w:cs="Consolas"/>
          <w:color w:val="111111"/>
          <w:sz w:val="21"/>
          <w:szCs w:val="21"/>
        </w:rPr>
      </w:pPr>
      <w:ins w:id="65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Running transaction check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51" w:author="Unknown"/>
          <w:rFonts w:ascii="Consolas" w:eastAsia="Times New Roman" w:hAnsi="Consolas" w:cs="Consolas"/>
          <w:color w:val="111111"/>
          <w:sz w:val="21"/>
          <w:szCs w:val="21"/>
        </w:rPr>
      </w:pPr>
      <w:ins w:id="65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---&gt; Package php-pdo.i386 0:5.2.6-2.fc9 set to be updated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53" w:author="Unknown"/>
          <w:rFonts w:ascii="Consolas" w:eastAsia="Times New Roman" w:hAnsi="Consolas" w:cs="Consolas"/>
          <w:color w:val="111111"/>
          <w:sz w:val="21"/>
          <w:szCs w:val="21"/>
        </w:rPr>
      </w:pPr>
      <w:ins w:id="65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--&gt; Finished Dependency Resolution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55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56" w:author="Unknown"/>
          <w:rFonts w:ascii="Consolas" w:eastAsia="Times New Roman" w:hAnsi="Consolas" w:cs="Consolas"/>
          <w:color w:val="111111"/>
          <w:sz w:val="21"/>
          <w:szCs w:val="21"/>
        </w:rPr>
      </w:pPr>
      <w:ins w:id="65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Dependencies Resolved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5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59" w:author="Unknown"/>
          <w:rFonts w:ascii="Consolas" w:eastAsia="Times New Roman" w:hAnsi="Consolas" w:cs="Consolas"/>
          <w:color w:val="111111"/>
          <w:sz w:val="21"/>
          <w:szCs w:val="21"/>
        </w:rPr>
      </w:pPr>
      <w:ins w:id="66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61" w:author="Unknown"/>
          <w:rFonts w:ascii="Consolas" w:eastAsia="Times New Roman" w:hAnsi="Consolas" w:cs="Consolas"/>
          <w:color w:val="111111"/>
          <w:sz w:val="21"/>
          <w:szCs w:val="21"/>
        </w:rPr>
      </w:pPr>
      <w:ins w:id="66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Package                 Arch       Version          Repository        Size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63" w:author="Unknown"/>
          <w:rFonts w:ascii="Consolas" w:eastAsia="Times New Roman" w:hAnsi="Consolas" w:cs="Consolas"/>
          <w:color w:val="111111"/>
          <w:sz w:val="21"/>
          <w:szCs w:val="21"/>
        </w:rPr>
      </w:pPr>
      <w:ins w:id="66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65" w:author="Unknown"/>
          <w:rFonts w:ascii="Consolas" w:eastAsia="Times New Roman" w:hAnsi="Consolas" w:cs="Consolas"/>
          <w:color w:val="111111"/>
          <w:sz w:val="21"/>
          <w:szCs w:val="21"/>
        </w:rPr>
      </w:pPr>
      <w:ins w:id="66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Installing: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67" w:author="Unknown"/>
          <w:rFonts w:ascii="Consolas" w:eastAsia="Times New Roman" w:hAnsi="Consolas" w:cs="Consolas"/>
          <w:color w:val="111111"/>
          <w:sz w:val="21"/>
          <w:szCs w:val="21"/>
        </w:rPr>
      </w:pPr>
      <w:ins w:id="66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php-mysql               i386       5.2.6-2.fc9      updates            81 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69" w:author="Unknown"/>
          <w:rFonts w:ascii="Consolas" w:eastAsia="Times New Roman" w:hAnsi="Consolas" w:cs="Consolas"/>
          <w:color w:val="111111"/>
          <w:sz w:val="21"/>
          <w:szCs w:val="21"/>
        </w:rPr>
      </w:pPr>
      <w:ins w:id="67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Installing for dependencies: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71" w:author="Unknown"/>
          <w:rFonts w:ascii="Consolas" w:eastAsia="Times New Roman" w:hAnsi="Consolas" w:cs="Consolas"/>
          <w:color w:val="111111"/>
          <w:sz w:val="21"/>
          <w:szCs w:val="21"/>
        </w:rPr>
      </w:pPr>
      <w:ins w:id="67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php-pdo                 i386       5.2.6-2.fc9      updates            62 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73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74" w:author="Unknown"/>
          <w:rFonts w:ascii="Consolas" w:eastAsia="Times New Roman" w:hAnsi="Consolas" w:cs="Consolas"/>
          <w:color w:val="111111"/>
          <w:sz w:val="21"/>
          <w:szCs w:val="21"/>
        </w:rPr>
      </w:pPr>
      <w:ins w:id="67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Transaction Summary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76" w:author="Unknown"/>
          <w:rFonts w:ascii="Consolas" w:eastAsia="Times New Roman" w:hAnsi="Consolas" w:cs="Consolas"/>
          <w:color w:val="111111"/>
          <w:sz w:val="21"/>
          <w:szCs w:val="21"/>
        </w:rPr>
      </w:pPr>
      <w:ins w:id="67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=============================================================================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78" w:author="Unknown"/>
          <w:rFonts w:ascii="Consolas" w:eastAsia="Times New Roman" w:hAnsi="Consolas" w:cs="Consolas"/>
          <w:color w:val="111111"/>
          <w:sz w:val="21"/>
          <w:szCs w:val="21"/>
        </w:rPr>
      </w:pPr>
      <w:ins w:id="67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      2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80" w:author="Unknown"/>
          <w:rFonts w:ascii="Consolas" w:eastAsia="Times New Roman" w:hAnsi="Consolas" w:cs="Consolas"/>
          <w:color w:val="111111"/>
          <w:sz w:val="21"/>
          <w:szCs w:val="21"/>
        </w:rPr>
      </w:pPr>
      <w:ins w:id="68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Update       0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82" w:author="Unknown"/>
          <w:rFonts w:ascii="Consolas" w:eastAsia="Times New Roman" w:hAnsi="Consolas" w:cs="Consolas"/>
          <w:color w:val="111111"/>
          <w:sz w:val="21"/>
          <w:szCs w:val="21"/>
        </w:rPr>
      </w:pPr>
      <w:ins w:id="68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Remove       0 Package(s)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84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85" w:author="Unknown"/>
          <w:rFonts w:ascii="Consolas" w:eastAsia="Times New Roman" w:hAnsi="Consolas" w:cs="Consolas"/>
          <w:color w:val="111111"/>
          <w:sz w:val="21"/>
          <w:szCs w:val="21"/>
        </w:rPr>
      </w:pPr>
      <w:ins w:id="68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Total download size: 143 k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87" w:author="Unknown"/>
          <w:rFonts w:ascii="Consolas" w:eastAsia="Times New Roman" w:hAnsi="Consolas" w:cs="Consolas"/>
          <w:color w:val="111111"/>
          <w:sz w:val="21"/>
          <w:szCs w:val="21"/>
        </w:rPr>
      </w:pPr>
      <w:ins w:id="68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Is this ok [y/N]: y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89" w:author="Unknown"/>
          <w:rFonts w:ascii="Consolas" w:eastAsia="Times New Roman" w:hAnsi="Consolas" w:cs="Consolas"/>
          <w:color w:val="111111"/>
          <w:sz w:val="21"/>
          <w:szCs w:val="21"/>
        </w:rPr>
      </w:pPr>
      <w:ins w:id="69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Downloading Packages: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91" w:author="Unknown"/>
          <w:rFonts w:ascii="Consolas" w:eastAsia="Times New Roman" w:hAnsi="Consolas" w:cs="Consolas"/>
          <w:color w:val="111111"/>
          <w:sz w:val="21"/>
          <w:szCs w:val="21"/>
        </w:rPr>
      </w:pPr>
      <w:ins w:id="69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(1/2): php-pdo-5.2.6-2.fc9.i386.rpm     |  62 kB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93" w:author="Unknown"/>
          <w:rFonts w:ascii="Consolas" w:eastAsia="Times New Roman" w:hAnsi="Consolas" w:cs="Consolas"/>
          <w:color w:val="111111"/>
          <w:sz w:val="21"/>
          <w:szCs w:val="21"/>
        </w:rPr>
      </w:pPr>
      <w:ins w:id="69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(2/2): php-mysql-5.2.6-2.fc9.i386.rpm   |  81 kB     00:00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95" w:author="Unknown"/>
          <w:rFonts w:ascii="Consolas" w:eastAsia="Times New Roman" w:hAnsi="Consolas" w:cs="Consolas"/>
          <w:color w:val="111111"/>
          <w:sz w:val="21"/>
          <w:szCs w:val="21"/>
        </w:rPr>
      </w:pPr>
      <w:ins w:id="696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rpm_check_debug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97" w:author="Unknown"/>
          <w:rFonts w:ascii="Consolas" w:eastAsia="Times New Roman" w:hAnsi="Consolas" w:cs="Consolas"/>
          <w:color w:val="111111"/>
          <w:sz w:val="21"/>
          <w:szCs w:val="21"/>
        </w:rPr>
      </w:pPr>
      <w:ins w:id="698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Transaction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99" w:author="Unknown"/>
          <w:rFonts w:ascii="Consolas" w:eastAsia="Times New Roman" w:hAnsi="Consolas" w:cs="Consolas"/>
          <w:color w:val="111111"/>
          <w:sz w:val="21"/>
          <w:szCs w:val="21"/>
        </w:rPr>
      </w:pPr>
      <w:ins w:id="70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Finished Transaction Test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01" w:author="Unknown"/>
          <w:rFonts w:ascii="Consolas" w:eastAsia="Times New Roman" w:hAnsi="Consolas" w:cs="Consolas"/>
          <w:color w:val="111111"/>
          <w:sz w:val="21"/>
          <w:szCs w:val="21"/>
        </w:rPr>
      </w:pPr>
      <w:ins w:id="702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Transaction Test Succeeded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03" w:author="Unknown"/>
          <w:rFonts w:ascii="Consolas" w:eastAsia="Times New Roman" w:hAnsi="Consolas" w:cs="Consolas"/>
          <w:color w:val="111111"/>
          <w:sz w:val="21"/>
          <w:szCs w:val="21"/>
        </w:rPr>
      </w:pPr>
      <w:ins w:id="70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Running Transaction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05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706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lastRenderedPageBreak/>
          <w:t>Installing     : php-pdo                [1/2]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07" w:author="Unknown"/>
          <w:rFonts w:ascii="Consolas" w:eastAsia="Times New Roman" w:hAnsi="Consolas" w:cs="Consolas"/>
          <w:b/>
          <w:bCs/>
          <w:color w:val="111111"/>
          <w:sz w:val="21"/>
        </w:rPr>
      </w:pPr>
      <w:ins w:id="708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Installing     : php-mysql              [2/2]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09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10" w:author="Unknown"/>
          <w:rFonts w:ascii="Consolas" w:eastAsia="Times New Roman" w:hAnsi="Consolas" w:cs="Consolas"/>
          <w:color w:val="111111"/>
          <w:sz w:val="21"/>
          <w:szCs w:val="21"/>
        </w:rPr>
      </w:pPr>
      <w:ins w:id="711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Installed: php-mysql.i386 0:5.2.6-2.fc9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12" w:author="Unknown"/>
          <w:rFonts w:ascii="Consolas" w:eastAsia="Times New Roman" w:hAnsi="Consolas" w:cs="Consolas"/>
          <w:color w:val="111111"/>
          <w:sz w:val="21"/>
          <w:szCs w:val="21"/>
        </w:rPr>
      </w:pPr>
      <w:ins w:id="71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>Dependency Installed: php-pdo.i386 0:5.2.6-2.fc9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14" w:author="Unknown"/>
          <w:rFonts w:ascii="Consolas" w:eastAsia="Times New Roman" w:hAnsi="Consolas" w:cs="Consolas"/>
          <w:color w:val="111111"/>
          <w:sz w:val="21"/>
          <w:szCs w:val="21"/>
        </w:rPr>
      </w:pPr>
      <w:ins w:id="715" w:author="Unknown"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Complete!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716" w:author="Unknown"/>
          <w:rFonts w:ascii="Helvetica" w:eastAsia="Times New Roman" w:hAnsi="Helvetica" w:cs="Helvetica"/>
          <w:color w:val="111111"/>
          <w:sz w:val="21"/>
          <w:szCs w:val="21"/>
        </w:rPr>
      </w:pPr>
      <w:ins w:id="717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If you need additional PHP modules, install them using yum as shown below.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18" w:author="Unknown"/>
          <w:rFonts w:ascii="Consolas" w:eastAsia="Times New Roman" w:hAnsi="Consolas" w:cs="Consolas"/>
          <w:color w:val="111111"/>
          <w:sz w:val="21"/>
          <w:szCs w:val="21"/>
        </w:rPr>
      </w:pPr>
      <w:ins w:id="71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install php-common php-mbstring php-mcrypt php-devel php-xml php-gd</w:t>
        </w:r>
      </w:ins>
    </w:p>
    <w:p w:rsidR="00924BFC" w:rsidRPr="00924BFC" w:rsidRDefault="00924BFC" w:rsidP="00924BFC">
      <w:pPr>
        <w:shd w:val="clear" w:color="auto" w:fill="FFFFFF"/>
        <w:spacing w:before="440" w:after="147" w:line="330" w:lineRule="atLeast"/>
        <w:outlineLvl w:val="2"/>
        <w:rPr>
          <w:ins w:id="720" w:author="Unknown"/>
          <w:rFonts w:ascii="Helvetica" w:eastAsia="Times New Roman" w:hAnsi="Helvetica" w:cs="Helvetica"/>
          <w:color w:val="111111"/>
          <w:sz w:val="31"/>
          <w:szCs w:val="31"/>
        </w:rPr>
      </w:pPr>
      <w:ins w:id="721" w:author="Unknown">
        <w:r w:rsidRPr="00924BFC">
          <w:rPr>
            <w:rFonts w:ascii="Helvetica" w:eastAsia="Times New Roman" w:hAnsi="Helvetica" w:cs="Helvetica"/>
            <w:color w:val="111111"/>
            <w:sz w:val="31"/>
            <w:szCs w:val="31"/>
          </w:rPr>
          <w:t>7. Upgrade PHP using Yum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722" w:author="Unknown"/>
          <w:rFonts w:ascii="Helvetica" w:eastAsia="Times New Roman" w:hAnsi="Helvetica" w:cs="Helvetica"/>
          <w:color w:val="111111"/>
          <w:sz w:val="21"/>
          <w:szCs w:val="21"/>
        </w:rPr>
      </w:pPr>
      <w:ins w:id="723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Check whether PHP is installed.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24" w:author="Unknown"/>
          <w:rFonts w:ascii="Consolas" w:eastAsia="Times New Roman" w:hAnsi="Consolas" w:cs="Consolas"/>
          <w:color w:val="111111"/>
          <w:sz w:val="21"/>
          <w:szCs w:val="21"/>
        </w:rPr>
      </w:pPr>
      <w:ins w:id="725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rpm -qa | grep -i php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726" w:author="Unknown"/>
          <w:rFonts w:ascii="Helvetica" w:eastAsia="Times New Roman" w:hAnsi="Helvetica" w:cs="Helvetica"/>
          <w:color w:val="111111"/>
          <w:sz w:val="21"/>
          <w:szCs w:val="21"/>
        </w:rPr>
      </w:pPr>
      <w:ins w:id="727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Check whether a latest version of PHP is available for installation using yum.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28" w:author="Unknown"/>
          <w:rFonts w:ascii="Consolas" w:eastAsia="Times New Roman" w:hAnsi="Consolas" w:cs="Consolas"/>
          <w:color w:val="111111"/>
          <w:sz w:val="21"/>
          <w:szCs w:val="21"/>
        </w:rPr>
      </w:pPr>
      <w:ins w:id="729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check-update php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730" w:author="Unknown"/>
          <w:rFonts w:ascii="Helvetica" w:eastAsia="Times New Roman" w:hAnsi="Helvetica" w:cs="Helvetica"/>
          <w:color w:val="111111"/>
          <w:sz w:val="21"/>
          <w:szCs w:val="21"/>
        </w:rPr>
      </w:pPr>
      <w:ins w:id="731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Upgrade PHP to the latest version using yum.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32" w:author="Unknown"/>
          <w:rFonts w:ascii="Consolas" w:eastAsia="Times New Roman" w:hAnsi="Consolas" w:cs="Consolas"/>
          <w:color w:val="111111"/>
          <w:sz w:val="21"/>
          <w:szCs w:val="21"/>
        </w:rPr>
      </w:pPr>
      <w:ins w:id="733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update php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734" w:author="Unknown"/>
          <w:rFonts w:ascii="Helvetica" w:eastAsia="Times New Roman" w:hAnsi="Helvetica" w:cs="Helvetica"/>
          <w:color w:val="111111"/>
          <w:sz w:val="21"/>
          <w:szCs w:val="21"/>
        </w:rPr>
      </w:pPr>
      <w:ins w:id="735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Upgrade any additional PHP modules that you’ve installed using yum.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36" w:author="Unknown"/>
          <w:rFonts w:ascii="Consolas" w:eastAsia="Times New Roman" w:hAnsi="Consolas" w:cs="Consolas"/>
          <w:color w:val="111111"/>
          <w:sz w:val="21"/>
          <w:szCs w:val="21"/>
        </w:rPr>
      </w:pPr>
      <w:ins w:id="73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check-update php-common php-mbstring php-mcrypt php-devel php-xml php-gd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38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39" w:author="Unknown"/>
          <w:rFonts w:ascii="Consolas" w:eastAsia="Times New Roman" w:hAnsi="Consolas" w:cs="Consolas"/>
          <w:color w:val="111111"/>
          <w:sz w:val="21"/>
          <w:szCs w:val="21"/>
        </w:rPr>
      </w:pPr>
      <w:ins w:id="740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yum update php-common php-mbstring php-mcrypt php-devel php-xml php-gd</w:t>
        </w:r>
      </w:ins>
    </w:p>
    <w:p w:rsidR="00924BFC" w:rsidRPr="00924BFC" w:rsidRDefault="00924BFC" w:rsidP="00924BFC">
      <w:pPr>
        <w:shd w:val="clear" w:color="auto" w:fill="FFFFFF"/>
        <w:spacing w:after="377" w:line="330" w:lineRule="atLeast"/>
        <w:rPr>
          <w:ins w:id="741" w:author="Unknown"/>
          <w:rFonts w:ascii="Helvetica" w:eastAsia="Times New Roman" w:hAnsi="Helvetica" w:cs="Helvetica"/>
          <w:color w:val="111111"/>
          <w:sz w:val="21"/>
          <w:szCs w:val="21"/>
        </w:rPr>
      </w:pPr>
      <w:ins w:id="742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Verify the PHP installation by creating a test.php file as shown below.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43" w:author="Unknown"/>
          <w:rFonts w:ascii="Consolas" w:eastAsia="Times New Roman" w:hAnsi="Consolas" w:cs="Consolas"/>
          <w:color w:val="111111"/>
          <w:sz w:val="21"/>
          <w:szCs w:val="21"/>
        </w:rPr>
      </w:pPr>
      <w:ins w:id="744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t xml:space="preserve"># </w:t>
        </w:r>
        <w:r w:rsidRPr="00924BFC">
          <w:rPr>
            <w:rFonts w:ascii="Consolas" w:eastAsia="Times New Roman" w:hAnsi="Consolas" w:cs="Consolas"/>
            <w:b/>
            <w:bCs/>
            <w:color w:val="111111"/>
            <w:sz w:val="21"/>
          </w:rPr>
          <w:t>cat /var/www/html/test.php</w:t>
        </w:r>
      </w:ins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45" w:author="Unknown"/>
          <w:rFonts w:ascii="Consolas" w:eastAsia="Times New Roman" w:hAnsi="Consolas" w:cs="Consolas"/>
          <w:color w:val="111111"/>
          <w:sz w:val="21"/>
          <w:szCs w:val="21"/>
        </w:rPr>
      </w:pPr>
    </w:p>
    <w:p w:rsidR="00924BFC" w:rsidRPr="00924BFC" w:rsidRDefault="00924BFC" w:rsidP="00924BF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ins w:id="746" w:author="Unknown"/>
          <w:rFonts w:ascii="Consolas" w:eastAsia="Times New Roman" w:hAnsi="Consolas" w:cs="Consolas"/>
          <w:color w:val="111111"/>
          <w:sz w:val="21"/>
          <w:szCs w:val="21"/>
        </w:rPr>
      </w:pPr>
      <w:ins w:id="747" w:author="Unknown">
        <w:r w:rsidRPr="00924BFC">
          <w:rPr>
            <w:rFonts w:ascii="Consolas" w:eastAsia="Times New Roman" w:hAnsi="Consolas" w:cs="Consolas"/>
            <w:color w:val="111111"/>
            <w:sz w:val="21"/>
            <w:szCs w:val="21"/>
          </w:rPr>
          <w:lastRenderedPageBreak/>
          <w:t>&lt;? phpinfo(); ?&gt;</w:t>
        </w:r>
      </w:ins>
    </w:p>
    <w:p w:rsidR="00924BFC" w:rsidRPr="00924BFC" w:rsidRDefault="00924BFC" w:rsidP="00924BFC">
      <w:pPr>
        <w:shd w:val="clear" w:color="auto" w:fill="FFFFFF"/>
        <w:spacing w:after="0" w:line="330" w:lineRule="atLeast"/>
        <w:jc w:val="center"/>
        <w:rPr>
          <w:ins w:id="748" w:author="Unknown"/>
          <w:rFonts w:ascii="Helvetica" w:eastAsia="Times New Roman" w:hAnsi="Helvetica" w:cs="Helvetica"/>
          <w:color w:val="11111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111111"/>
          <w:sz w:val="21"/>
          <w:szCs w:val="21"/>
        </w:rPr>
        <w:drawing>
          <wp:inline distT="0" distB="0" distL="0" distR="0">
            <wp:extent cx="4762500" cy="647700"/>
            <wp:effectExtent l="19050" t="0" r="0" b="0"/>
            <wp:docPr id="5" name="Picture 5" descr="http://static.thegeekstuff.com/wp-content/uploads/2008/09/php-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thegeekstuff.com/wp-content/uploads/2008/09/php-52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FC" w:rsidRPr="00924BFC" w:rsidRDefault="00924BFC" w:rsidP="00924BFC">
      <w:pPr>
        <w:shd w:val="clear" w:color="auto" w:fill="FFFFFF"/>
        <w:spacing w:after="0" w:line="330" w:lineRule="atLeast"/>
        <w:rPr>
          <w:ins w:id="749" w:author="Unknown"/>
          <w:rFonts w:ascii="Helvetica" w:eastAsia="Times New Roman" w:hAnsi="Helvetica" w:cs="Helvetica"/>
          <w:color w:val="111111"/>
          <w:sz w:val="21"/>
          <w:szCs w:val="21"/>
        </w:rPr>
      </w:pPr>
      <w:ins w:id="750" w:author="Unknown">
        <w:r w:rsidRPr="00924BFC">
          <w:rPr>
            <w:rFonts w:ascii="Helvetica" w:eastAsia="Times New Roman" w:hAnsi="Helvetica" w:cs="Helvetica"/>
            <w:color w:val="111111"/>
            <w:sz w:val="21"/>
            <w:szCs w:val="21"/>
          </w:rPr>
          <w:t>Invoke the test.php from the browser http://{lamp-server-ip}/test.php , which will display all PHP configuration information and the installed modules.</w:t>
        </w:r>
      </w:ins>
    </w:p>
    <w:p w:rsidR="00547EED" w:rsidRDefault="00547EED"/>
    <w:sectPr w:rsidR="00547EED" w:rsidSect="0054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ADD"/>
    <w:multiLevelType w:val="multilevel"/>
    <w:tmpl w:val="0C346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BFC"/>
    <w:rsid w:val="00032C8D"/>
    <w:rsid w:val="00547EED"/>
    <w:rsid w:val="00924BFC"/>
    <w:rsid w:val="00D94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ED"/>
  </w:style>
  <w:style w:type="paragraph" w:styleId="Heading3">
    <w:name w:val="heading 3"/>
    <w:basedOn w:val="Normal"/>
    <w:link w:val="Heading3Char"/>
    <w:uiPriority w:val="9"/>
    <w:qFormat/>
    <w:rsid w:val="00924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B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4BFC"/>
  </w:style>
  <w:style w:type="character" w:styleId="Hyperlink">
    <w:name w:val="Hyperlink"/>
    <w:basedOn w:val="DefaultParagraphFont"/>
    <w:uiPriority w:val="99"/>
    <w:semiHidden/>
    <w:unhideWhenUsed/>
    <w:rsid w:val="00924B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4B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B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4BF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geekstuff.com/2008/07/instruction-guide-to-install-php5-from-source-on-linu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eekstuff.com/2008/07/install-apache-2-from-source-on-linux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2577</Words>
  <Characters>14692</Characters>
  <Application>Microsoft Office Word</Application>
  <DocSecurity>0</DocSecurity>
  <Lines>122</Lines>
  <Paragraphs>34</Paragraphs>
  <ScaleCrop>false</ScaleCrop>
  <Company/>
  <LinksUpToDate>false</LinksUpToDate>
  <CharactersWithSpaces>17235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gesner</dc:creator>
  <cp:lastModifiedBy>gesner</cp:lastModifiedBy>
  <cp:revision>1</cp:revision>
  <dcterms:created xsi:type="dcterms:W3CDTF">2011-12-22T03:30:00Z</dcterms:created>
  <dcterms:modified xsi:type="dcterms:W3CDTF">2011-12-22T03:31:00Z</dcterms:modified>
</cp:coreProperties>
</file>